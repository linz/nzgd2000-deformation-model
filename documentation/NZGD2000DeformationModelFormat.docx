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numPr>
          <w:ilvl w:val="0"/>
          <w:numId w:val="1"/>
        </w:numPr>
        <w:spacing w:before="240" w:after="120"/>
        <w:rPr/>
      </w:pPr>
      <w:r>
        <w:rPr/>
        <w:t>NZGD2000 deformation model format</w:t>
      </w:r>
    </w:p>
    <w:p>
      <w:pPr>
        <w:pStyle w:val="TextBody"/>
        <w:rPr/>
      </w:pPr>
      <w:r>
        <w:rPr/>
      </w:r>
    </w:p>
    <w:p>
      <w:pPr>
        <w:pStyle w:val="TextBody"/>
        <w:rPr>
          <w:rFonts w:cs="Verdana"/>
          <w:sz w:val="20"/>
          <w:szCs w:val="20"/>
        </w:rPr>
      </w:pPr>
      <w:r>
        <w:rPr>
          <w:rFonts w:cs="Verdana"/>
          <w:sz w:val="20"/>
          <w:szCs w:val="20"/>
        </w:rPr>
        <w:t>Version</w:t>
      </w:r>
      <w:r>
        <w:rPr>
          <w:rFonts w:eastAsia="Verdana" w:cs="Verdana"/>
          <w:sz w:val="20"/>
          <w:szCs w:val="20"/>
        </w:rPr>
        <w:t xml:space="preserve"> </w:t>
      </w:r>
      <w:r>
        <w:rPr>
          <w:rFonts w:cs="Verdana"/>
          <w:sz w:val="20"/>
          <w:szCs w:val="20"/>
        </w:rPr>
        <w:t>1.0</w:t>
      </w:r>
    </w:p>
    <w:p>
      <w:pPr>
        <w:pStyle w:val="TextBody"/>
        <w:rPr>
          <w:rFonts w:cs="Verdana"/>
          <w:sz w:val="20"/>
          <w:szCs w:val="20"/>
        </w:rPr>
      </w:pPr>
      <w:r>
        <w:rPr>
          <w:rFonts w:cs="Verdana"/>
          <w:sz w:val="20"/>
          <w:szCs w:val="20"/>
        </w:rPr>
        <w:t>Date</w:t>
      </w:r>
      <w:r>
        <w:rPr>
          <w:rFonts w:eastAsia="Verdana" w:cs="Verdana"/>
          <w:sz w:val="20"/>
          <w:szCs w:val="20"/>
        </w:rPr>
        <w:t xml:space="preserve"> 17 June </w:t>
      </w:r>
      <w:r>
        <w:rPr>
          <w:rFonts w:cs="Verdana"/>
          <w:sz w:val="20"/>
          <w:szCs w:val="20"/>
        </w:rPr>
        <w:t>2013</w:t>
      </w:r>
    </w:p>
    <w:p>
      <w:pPr>
        <w:pStyle w:val="Heading2"/>
        <w:numPr>
          <w:ilvl w:val="1"/>
          <w:numId w:val="1"/>
        </w:numPr>
        <w:rPr/>
      </w:pPr>
      <w:r>
        <w:rPr/>
        <w:t>Introduction</w:t>
      </w:r>
    </w:p>
    <w:p>
      <w:pPr>
        <w:pStyle w:val="TextBody"/>
        <w:rPr>
          <w:rStyle w:val="InternetLink"/>
          <w:rFonts w:eastAsia="WenQuanYi Micro Hei;Arial Unicode MS" w:cs="Verdana"/>
          <w:sz w:val="20"/>
          <w:szCs w:val="20"/>
          <w:lang w:val="en-NZ" w:eastAsia="zh-CN"/>
        </w:rPr>
      </w:pPr>
      <w:r>
        <w:rPr>
          <w:rFonts w:cs="Verdana"/>
          <w:sz w:val="20"/>
          <w:szCs w:val="20"/>
        </w:rPr>
        <w:t>This</w:t>
      </w:r>
      <w:r>
        <w:rPr>
          <w:rFonts w:eastAsia="Verdana" w:cs="Verdana"/>
          <w:sz w:val="20"/>
          <w:szCs w:val="20"/>
        </w:rPr>
        <w:t xml:space="preserve"> </w:t>
      </w:r>
      <w:r>
        <w:rPr/>
        <w:t>document</w:t>
      </w:r>
      <w:r>
        <w:rPr>
          <w:rFonts w:eastAsia="Verdana" w:cs="Verdana"/>
          <w:sz w:val="20"/>
          <w:szCs w:val="20"/>
        </w:rPr>
        <w:t xml:space="preserve"> </w:t>
      </w:r>
      <w:r>
        <w:rPr>
          <w:rFonts w:cs="Verdana"/>
          <w:sz w:val="20"/>
          <w:szCs w:val="20"/>
        </w:rPr>
        <w:t>describes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publish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Zealand</w:t>
      </w:r>
      <w:r>
        <w:rPr>
          <w:rFonts w:eastAsia="Verdana" w:cs="Verdana"/>
          <w:sz w:val="20"/>
          <w:szCs w:val="20"/>
        </w:rPr>
        <w:t xml:space="preserve"> </w:t>
      </w:r>
      <w:r>
        <w:rPr>
          <w:rFonts w:cs="Verdana"/>
          <w:sz w:val="20"/>
          <w:szCs w:val="20"/>
        </w:rPr>
        <w:t>Geodetic</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2000</w:t>
      </w:r>
      <w:r>
        <w:rPr>
          <w:rFonts w:eastAsia="Verdana" w:cs="Verdana"/>
          <w:sz w:val="20"/>
          <w:szCs w:val="20"/>
        </w:rPr>
        <w:t xml:space="preserve"> </w:t>
      </w:r>
      <w:r>
        <w:rPr>
          <w:rFonts w:cs="Verdana"/>
          <w:sz w:val="20"/>
          <w:szCs w:val="20"/>
        </w:rPr>
        <w:t>(NZGD2000)</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eastAsia="WenQuanYi Micro Hei;Arial Unicode MS" w:cs="Verdana"/>
          <w:color w:val="00000A"/>
          <w:sz w:val="20"/>
          <w:szCs w:val="20"/>
          <w:lang w:val="en-NZ" w:eastAsia="zh-CN" w:bidi="hi-IN"/>
        </w:rPr>
        <w:t xml:space="preserve">model.  For more information about NZGD2000 see </w:t>
      </w:r>
      <w:hyperlink r:id="rId2">
        <w:r>
          <w:rPr>
            <w:rStyle w:val="InternetLink"/>
            <w:rFonts w:eastAsia="WenQuanYi Micro Hei;Arial Unicode MS" w:cs="Verdana"/>
            <w:sz w:val="20"/>
            <w:szCs w:val="20"/>
            <w:lang w:val="en-NZ" w:eastAsia="zh-CN"/>
          </w:rPr>
          <w:t>http://www.linz.govt.nz/geodetic/datums-projections-heights/geodetic-datums/new-zealand-geodetic-datum-2000</w:t>
        </w:r>
      </w:hyperlink>
    </w:p>
    <w:p>
      <w:pPr>
        <w:pStyle w:val="Heading2"/>
        <w:numPr>
          <w:ilvl w:val="1"/>
          <w:numId w:val="1"/>
        </w:numPr>
        <w:rPr/>
      </w:pPr>
      <w:r>
        <w:rPr/>
        <w:t>Functional definition of the deformation model</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 is defined as a component of the datum that is 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offset</w:t>
      </w:r>
      <w:r>
        <w:rPr>
          <w:rFonts w:eastAsia="Verdana" w:cs="Verdana"/>
          <w:sz w:val="20"/>
          <w:szCs w:val="20"/>
        </w:rPr>
        <w:t xml:space="preserve"> </w:t>
      </w:r>
      <w:r>
        <w:rPr>
          <w:rFonts w:cs="Verdana"/>
          <w:sz w:val="20"/>
          <w:szCs w:val="20"/>
        </w:rPr>
        <w:t>between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position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mark</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(epoch)</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NZGD2000</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nominally</w:t>
      </w:r>
      <w:r>
        <w:rPr>
          <w:rFonts w:eastAsia="Verdana" w:cs="Verdana"/>
          <w:sz w:val="20"/>
          <w:szCs w:val="20"/>
        </w:rPr>
        <w:t xml:space="preserve"> </w:t>
      </w:r>
      <w:r>
        <w:rPr>
          <w:rFonts w:cs="Verdana"/>
          <w:sz w:val="20"/>
          <w:szCs w:val="20"/>
        </w:rPr>
        <w:t>its</w:t>
      </w:r>
      <w:r>
        <w:rPr>
          <w:rFonts w:eastAsia="Verdana" w:cs="Verdana"/>
          <w:sz w:val="20"/>
          <w:szCs w:val="20"/>
        </w:rPr>
        <w:t xml:space="preserve"> </w:t>
      </w:r>
      <w:r>
        <w:rPr>
          <w:rFonts w:cs="Verdana"/>
          <w:sz w:val="20"/>
          <w:szCs w:val="20"/>
        </w:rPr>
        <w:t>position</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1</w:t>
      </w:r>
      <w:r>
        <w:rPr>
          <w:rFonts w:eastAsia="Verdana" w:cs="Verdana"/>
          <w:sz w:val="20"/>
          <w:szCs w:val="20"/>
        </w:rPr>
        <w:t xml:space="preserve"> </w:t>
      </w:r>
      <w:r>
        <w:rPr>
          <w:rFonts w:cs="Verdana"/>
          <w:sz w:val="20"/>
          <w:szCs w:val="20"/>
        </w:rPr>
        <w:t>January</w:t>
      </w:r>
      <w:r>
        <w:rPr>
          <w:rFonts w:eastAsia="Verdana" w:cs="Verdana"/>
          <w:sz w:val="20"/>
          <w:szCs w:val="20"/>
        </w:rPr>
        <w:t xml:space="preserve"> </w:t>
      </w:r>
      <w:r>
        <w:rPr>
          <w:rFonts w:cs="Verdana"/>
          <w:sz w:val="20"/>
          <w:szCs w:val="20"/>
        </w:rPr>
        <w:t>2000.   The offset can be determined at any time and location within the bounds of the model.  Adding the offset to the reference coordinates gives the NZGD2000 epoch coordinate of the point at that time – for practical purposes the same as an ITRF96 coordinate.</w:t>
      </w:r>
    </w:p>
    <w:p>
      <w:pPr>
        <w:pStyle w:val="TextBody"/>
        <w:rPr>
          <w:rFonts w:eastAsia="Verdana" w:cs="Verdana"/>
          <w:sz w:val="20"/>
          <w:szCs w:val="20"/>
        </w:rPr>
      </w:pPr>
      <w:r>
        <w:rPr>
          <w:rFonts w:eastAsia="Verdana" w:cs="Verdana"/>
          <w:sz w:val="20"/>
          <w:szCs w:val="20"/>
        </w:rPr>
        <w:t>At each location and time within its bounds the deformation model may define the following elements:</w:t>
      </w:r>
    </w:p>
    <w:p>
      <w:pPr>
        <w:pStyle w:val="TextBody"/>
        <w:numPr>
          <w:ilvl w:val="0"/>
          <w:numId w:val="8"/>
        </w:numPr>
        <w:rPr>
          <w:rFonts w:eastAsia="Verdana" w:cs="Verdana"/>
          <w:sz w:val="20"/>
          <w:szCs w:val="20"/>
        </w:rPr>
      </w:pPr>
      <w:r>
        <w:rPr>
          <w:rFonts w:eastAsia="Verdana" w:cs="Verdana"/>
          <w:sz w:val="20"/>
          <w:szCs w:val="20"/>
        </w:rPr>
        <w:t>horizontal displacement, represented as the east and north components of displacement in metres</w:t>
      </w:r>
    </w:p>
    <w:p>
      <w:pPr>
        <w:pStyle w:val="TextBody"/>
        <w:numPr>
          <w:ilvl w:val="0"/>
          <w:numId w:val="8"/>
        </w:numPr>
        <w:rPr>
          <w:rFonts w:eastAsia="Verdana" w:cs="Verdana"/>
          <w:sz w:val="20"/>
          <w:szCs w:val="20"/>
        </w:rPr>
      </w:pPr>
      <w:r>
        <w:rPr>
          <w:rFonts w:eastAsia="Verdana" w:cs="Verdana"/>
          <w:sz w:val="20"/>
          <w:szCs w:val="20"/>
        </w:rPr>
        <w:t>vertical displacement (upwards) in metres</w:t>
      </w:r>
    </w:p>
    <w:p>
      <w:pPr>
        <w:pStyle w:val="TextBody"/>
        <w:numPr>
          <w:ilvl w:val="0"/>
          <w:numId w:val="8"/>
        </w:numPr>
        <w:rPr>
          <w:rFonts w:eastAsia="Verdana" w:cs="Verdana"/>
          <w:sz w:val="20"/>
          <w:szCs w:val="20"/>
        </w:rPr>
      </w:pPr>
      <w:r>
        <w:rPr>
          <w:rFonts w:eastAsia="Verdana" w:cs="Verdana"/>
          <w:sz w:val="20"/>
          <w:szCs w:val="20"/>
        </w:rPr>
        <w:t>horizontal error, represented by the radius of the 95% confidence circle in metres</w:t>
      </w:r>
    </w:p>
    <w:p>
      <w:pPr>
        <w:pStyle w:val="TextBody"/>
        <w:numPr>
          <w:ilvl w:val="0"/>
          <w:numId w:val="8"/>
        </w:numPr>
        <w:rPr>
          <w:rFonts w:eastAsia="Verdana" w:cs="Verdana"/>
          <w:sz w:val="20"/>
          <w:szCs w:val="20"/>
        </w:rPr>
      </w:pPr>
      <w:r>
        <w:rPr>
          <w:rFonts w:eastAsia="Verdana" w:cs="Verdana"/>
          <w:sz w:val="20"/>
          <w:szCs w:val="20"/>
        </w:rPr>
        <w:t>vertical error, represented by the 95% confidence limit in metres.</w:t>
      </w:r>
    </w:p>
    <w:p>
      <w:pPr>
        <w:pStyle w:val="TextBody"/>
        <w:rPr>
          <w:rFonts w:eastAsia="Verdana" w:cs="Verdana"/>
          <w:sz w:val="20"/>
          <w:szCs w:val="20"/>
        </w:rPr>
      </w:pPr>
      <w:r>
        <w:rPr>
          <w:rFonts w:eastAsia="Verdana" w:cs="Verdana"/>
          <w:sz w:val="20"/>
          <w:szCs w:val="20"/>
        </w:rPr>
        <w:t xml:space="preserve">The error model is simplistic, in that it does not model covariances between locations or allow different east and north errors. </w:t>
      </w:r>
    </w:p>
    <w:p>
      <w:pPr>
        <w:pStyle w:val="TextBody"/>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is built up from one or more submodels, representing different geophysical deformation sources.  There is always a "national deformation model" (NDM) submodel, which represents the general tectonic deformation of the country.  This may be supplemented by "patches", submodels representing the effect of specific earthquakes or other   localised deformation events. </w:t>
      </w:r>
    </w:p>
    <w:p>
      <w:pPr>
        <w:pStyle w:val="TextBody"/>
        <w:rPr>
          <w:rFonts w:eastAsia="Verdana" w:cs="Verdana"/>
          <w:sz w:val="20"/>
          <w:szCs w:val="20"/>
        </w:rPr>
      </w:pPr>
      <w:r>
        <w:rPr>
          <w:rFonts w:eastAsia="Verdana" w:cs="Verdana"/>
          <w:sz w:val="20"/>
          <w:szCs w:val="20"/>
        </w:rPr>
        <w:t>Each submodel is built of one or more components which when added together represent the total deformation due to the submodel.  Submodels may define one or more of the four elements of the deformation at any time for which they are valid.  Elements not defined by the component are assumed to be zero.</w:t>
      </w:r>
    </w:p>
    <w:p>
      <w:pPr>
        <w:pStyle w:val="TextBody"/>
        <w:rPr>
          <w:rFonts w:eastAsia="Verdana" w:cs="Verdana"/>
          <w:sz w:val="20"/>
          <w:szCs w:val="20"/>
        </w:rPr>
      </w:pPr>
      <w:r>
        <w:rPr>
          <w:rFonts w:eastAsia="Verdana" w:cs="Verdana"/>
          <w:sz w:val="20"/>
          <w:szCs w:val="20"/>
        </w:rPr>
        <w:t>A component is built of a spatial representation which determines the value of the elements at any location within the bounds of the component, and a time function, which defines a time based scale factor that applies to the elements at any given time.  Together they determine the values of the deformation for that component at the specified time and location.</w:t>
      </w:r>
    </w:p>
    <w:p>
      <w:pPr>
        <w:pStyle w:val="TextBody"/>
        <w:rPr>
          <w:rFonts w:eastAsia="Verdana" w:cs="Verdana"/>
          <w:sz w:val="20"/>
          <w:szCs w:val="20"/>
        </w:rPr>
      </w:pPr>
      <w:r>
        <w:rPr>
          <w:rFonts w:eastAsia="Verdana" w:cs="Verdana"/>
          <w:sz w:val="20"/>
          <w:szCs w:val="20"/>
        </w:rPr>
        <w:t>The spatial representation may be defined by points on a regular grid aligned with latitude and longitude or by a nested grid.  A nested grid is an ordered list of grid and representations, from which the first one that applies at a location defines the values of the elements at that location.</w:t>
      </w:r>
    </w:p>
    <w:p>
      <w:pPr>
        <w:pStyle w:val="TextBody"/>
        <w:rPr>
          <w:rFonts w:eastAsia="Verdana" w:cs="Verdana"/>
          <w:sz w:val="20"/>
          <w:szCs w:val="20"/>
        </w:rPr>
      </w:pPr>
      <w:r>
        <w:rPr>
          <w:rFonts w:eastAsia="Verdana" w:cs="Verdana"/>
          <w:sz w:val="20"/>
          <w:szCs w:val="20"/>
        </w:rPr>
        <w:t>The time function can be one of a velocity, step, ramp, or exponential decay.</w:t>
      </w:r>
    </w:p>
    <w:p>
      <w:pPr>
        <w:pStyle w:val="TextBody"/>
        <w:rPr>
          <w:rFonts w:eastAsia="Verdana" w:cs="Verdana"/>
          <w:sz w:val="20"/>
          <w:szCs w:val="20"/>
        </w:rPr>
      </w:pPr>
      <w:r>
        <w:rPr>
          <w:rFonts w:eastAsia="Verdana" w:cs="Verdana"/>
          <w:sz w:val="20"/>
          <w:szCs w:val="20"/>
        </w:rPr>
        <w:t>The details of calculating deformation elements for each component and for combining them to give the total deformation are described below.  From the point of view of calculating deformation elements, the assignment of components to submodels is irrelevant – each component is calculated individually and combined as described below.</w:t>
      </w:r>
    </w:p>
    <w:p>
      <w:pPr>
        <w:pStyle w:val="TextBody"/>
        <w:rPr>
          <w:rFonts w:eastAsia="Verdana" w:cs="Verdana"/>
          <w:sz w:val="20"/>
          <w:szCs w:val="20"/>
        </w:rPr>
      </w:pPr>
      <w:r>
        <w:rPr>
          <w:rFonts w:eastAsia="Verdana" w:cs="Verdana"/>
          <w:sz w:val="20"/>
          <w:szCs w:val="20"/>
        </w:rPr>
        <w:t>The NZGD2000 deformation is periodically updated with new versions, for example after earthquakes, or when the NDM or a patch has been recalculated.  Versions are numbered according to the date on which they are defined.  The published deformation model includes information for all previous versions as well as the current version.  The model assigns each component an initial version in which it first applies, and optionally a version in which it is revoked (typically if it is replaced by a revised component).  These attributes are used to determine which components are applicable to each version of the model.</w:t>
      </w:r>
    </w:p>
    <w:p>
      <w:pPr>
        <w:pStyle w:val="TextBody"/>
        <w:rPr/>
      </w:pPr>
      <w:r>
        <w:rPr/>
      </w:r>
    </w:p>
    <w:p>
      <w:pPr>
        <w:pStyle w:val="TextBody"/>
        <w:rPr>
          <w:rFonts w:cs="Verdana"/>
          <w:sz w:val="20"/>
          <w:szCs w:val="20"/>
        </w:rPr>
      </w:pPr>
      <w:r>
        <w:rPr>
          <w:rFonts w:cs="Verdana"/>
          <w:sz w:val="20"/>
          <w:szCs w:val="20"/>
        </w:rPr>
        <w:t>Similarly the current model does not define error elements for the deformation model, or use exponential decay time functions.</w:t>
      </w:r>
    </w:p>
    <w:p>
      <w:pPr>
        <w:pStyle w:val="Heading3"/>
        <w:numPr>
          <w:ilvl w:val="2"/>
          <w:numId w:val="1"/>
        </w:numPr>
        <w:rPr/>
      </w:pPr>
      <w:r>
        <w:rPr/>
        <w:t>Gridded spatial representation</w:t>
      </w:r>
    </w:p>
    <w:p>
      <w:pPr>
        <w:pStyle w:val="TextBody"/>
        <w:rPr>
          <w:rFonts w:eastAsia="Verdana" w:cs="Verdana"/>
          <w:sz w:val="20"/>
          <w:szCs w:val="20"/>
        </w:rPr>
      </w:pPr>
      <w:r>
        <w:rPr>
          <w:rFonts w:cs="Verdana"/>
          <w:sz w:val="20"/>
          <w:szCs w:val="20"/>
        </w:rPr>
        <w:t>Gridded spatial representations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regular</w:t>
      </w:r>
      <w:r>
        <w:rPr>
          <w:rFonts w:eastAsia="Verdana" w:cs="Verdana"/>
          <w:sz w:val="20"/>
          <w:szCs w:val="20"/>
        </w:rPr>
        <w:t xml:space="preserve"> </w:t>
      </w:r>
      <w:r>
        <w:rPr>
          <w:rFonts w:cs="Verdana"/>
          <w:sz w:val="20"/>
          <w:szCs w:val="20"/>
        </w:rPr>
        <w:t>grids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latitudes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longitudes.</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is,</w:t>
      </w:r>
      <w:r>
        <w:rPr>
          <w:rFonts w:eastAsia="Verdana" w:cs="Verdana"/>
          <w:sz w:val="20"/>
          <w:szCs w:val="20"/>
        </w:rPr>
        <w:t xml:space="preserve"> longitude (x) </w:t>
      </w:r>
      <w:r>
        <w:rPr>
          <w:rFonts w:cs="Verdana"/>
          <w:sz w:val="20"/>
          <w:szCs w:val="20"/>
        </w:rPr>
        <w:t>and</w:t>
      </w:r>
      <w:r>
        <w:rPr>
          <w:rFonts w:eastAsia="Verdana" w:cs="Verdana"/>
          <w:sz w:val="20"/>
          <w:szCs w:val="20"/>
        </w:rPr>
        <w:t xml:space="preserve"> latitude (y)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p>
    <w:p>
      <w:pPr>
        <w:pStyle w:val="TextBody"/>
        <w:rPr>
          <w:rFonts w:cs="Verdana"/>
          <w:sz w:val="20"/>
          <w:szCs w:val="20"/>
        </w:rPr>
      </w:pPr>
      <w:r>
        <w:rPr>
          <w:rFonts w:eastAsia="Verdana" w:cs="Verdana"/>
          <w:sz w:val="20"/>
          <w:szCs w:val="20"/>
        </w:rPr>
        <w:t>x</w:t>
      </w:r>
      <w:r>
        <w:rPr>
          <w:rFonts w:eastAsia="Verdana" w:cs="Verdana"/>
          <w:sz w:val="20"/>
          <w:szCs w:val="20"/>
          <w:vertAlign w:val="subscript"/>
        </w:rPr>
        <w:t>i</w:t>
      </w:r>
      <w:r>
        <w:rPr>
          <w:rFonts w:eastAsia="Verdana" w:cs="Verdana"/>
          <w:sz w:val="20"/>
          <w:szCs w:val="20"/>
        </w:rPr>
        <w:t xml:space="preserve"> </w:t>
      </w:r>
      <w:r>
        <w:rPr>
          <w:rFonts w:cs="Verdana"/>
          <w:sz w:val="20"/>
          <w:szCs w:val="20"/>
        </w:rPr>
        <w:t>=</w:t>
      </w:r>
      <w:r>
        <w:rPr>
          <w:rFonts w:eastAsia="Verdana" w:cs="Verdana"/>
          <w:sz w:val="20"/>
          <w:szCs w:val="20"/>
        </w:rPr>
        <w:t xml:space="preserve"> x</w:t>
      </w:r>
      <w:r>
        <w:rPr>
          <w:rFonts w:cs="Verdana"/>
          <w:sz w:val="20"/>
          <w:szCs w:val="20"/>
          <w:vertAlign w:val="subscript"/>
        </w:rPr>
        <w:t>o</w:t>
      </w:r>
      <w:r>
        <w:rPr>
          <w:rFonts w:eastAsia="Verdana" w:cs="Verdana"/>
          <w:sz w:val="20"/>
          <w:szCs w:val="20"/>
        </w:rPr>
        <w:t xml:space="preserve"> </w:t>
      </w:r>
      <w:r>
        <w:rPr>
          <w:rFonts w:cs="Verdana"/>
          <w:sz w:val="20"/>
          <w:szCs w:val="20"/>
        </w:rPr>
        <w:t>+</w:t>
      </w:r>
      <w:r>
        <w:rPr>
          <w:rFonts w:eastAsia="Verdana" w:cs="Verdana"/>
          <w:sz w:val="20"/>
          <w:szCs w:val="20"/>
        </w:rPr>
        <w:t xml:space="preserve"> i</w:t>
      </w:r>
      <w:r>
        <w:rPr>
          <w:rFonts w:cs="Verdana"/>
          <w:sz w:val="20"/>
          <w:szCs w:val="20"/>
        </w:rPr>
        <w:t>.dx</w:t>
      </w:r>
    </w:p>
    <w:p>
      <w:pPr>
        <w:pStyle w:val="TextBody"/>
        <w:rPr>
          <w:rFonts w:cs="Verdana"/>
          <w:sz w:val="20"/>
          <w:szCs w:val="20"/>
        </w:rPr>
      </w:pPr>
      <w:r>
        <w:rPr>
          <w:rFonts w:eastAsia="Verdana" w:cs="Verdana"/>
          <w:sz w:val="20"/>
          <w:szCs w:val="20"/>
        </w:rPr>
        <w:t>y</w:t>
      </w:r>
      <w:r>
        <w:rPr>
          <w:rFonts w:eastAsia="Verdana" w:cs="Verdana"/>
          <w:sz w:val="20"/>
          <w:szCs w:val="20"/>
          <w:vertAlign w:val="subscript"/>
        </w:rPr>
        <w:t>j</w:t>
      </w:r>
      <w:r>
        <w:rPr>
          <w:rFonts w:eastAsia="Verdana" w:cs="Verdana"/>
          <w:sz w:val="20"/>
          <w:szCs w:val="20"/>
        </w:rPr>
        <w:t xml:space="preserve"> </w:t>
      </w:r>
      <w:r>
        <w:rPr>
          <w:rFonts w:cs="Verdana"/>
          <w:sz w:val="20"/>
          <w:szCs w:val="20"/>
        </w:rPr>
        <w:t>=</w:t>
      </w:r>
      <w:r>
        <w:rPr>
          <w:rFonts w:eastAsia="Verdana" w:cs="Verdana"/>
          <w:sz w:val="20"/>
          <w:szCs w:val="20"/>
        </w:rPr>
        <w:t xml:space="preserve"> y</w:t>
      </w:r>
      <w:r>
        <w:rPr>
          <w:rFonts w:cs="Verdana"/>
          <w:sz w:val="20"/>
          <w:szCs w:val="20"/>
          <w:vertAlign w:val="subscript"/>
        </w:rPr>
        <w:t>o</w:t>
      </w:r>
      <w:r>
        <w:rPr>
          <w:rFonts w:eastAsia="Verdana" w:cs="Verdana"/>
          <w:sz w:val="20"/>
          <w:szCs w:val="20"/>
        </w:rPr>
        <w:t xml:space="preserve"> </w:t>
      </w:r>
      <w:r>
        <w:rPr>
          <w:rFonts w:cs="Verdana"/>
          <w:sz w:val="20"/>
          <w:szCs w:val="20"/>
        </w:rPr>
        <w:t>+</w:t>
      </w:r>
      <w:r>
        <w:rPr>
          <w:rFonts w:eastAsia="Verdana" w:cs="Verdana"/>
          <w:sz w:val="20"/>
          <w:szCs w:val="20"/>
        </w:rPr>
        <w:t xml:space="preserve"> j</w:t>
      </w:r>
      <w:r>
        <w:rPr>
          <w:rFonts w:cs="Verdana"/>
          <w:sz w:val="20"/>
          <w:szCs w:val="20"/>
        </w:rPr>
        <w:t>.dy</w:t>
      </w:r>
    </w:p>
    <w:p>
      <w:pPr>
        <w:pStyle w:val="TextBody"/>
        <w:rPr>
          <w:rFonts w:cs="Verdana"/>
          <w:sz w:val="20"/>
          <w:szCs w:val="20"/>
        </w:rPr>
      </w:pPr>
      <w:r>
        <w:rPr>
          <w:rFonts w:cs="Verdana"/>
          <w:sz w:val="20"/>
          <w:szCs w:val="20"/>
        </w:rPr>
        <w:t>where</w:t>
      </w:r>
      <w:r>
        <w:rPr>
          <w:rFonts w:eastAsia="Verdana" w:cs="Verdana"/>
          <w:sz w:val="20"/>
          <w:szCs w:val="20"/>
        </w:rPr>
        <w:t xml:space="preserve">  x</w:t>
      </w:r>
      <w:r>
        <w:rPr>
          <w:rFonts w:cs="Verdana"/>
          <w:sz w:val="20"/>
          <w:szCs w:val="20"/>
          <w:vertAlign w:val="subscript"/>
        </w:rPr>
        <w:t>o</w:t>
      </w:r>
      <w:r>
        <w:rPr>
          <w:rFonts w:cs="Verdana"/>
          <w:sz w:val="20"/>
          <w:szCs w:val="20"/>
        </w:rPr>
        <w:t>,</w:t>
      </w:r>
      <w:r>
        <w:rPr>
          <w:rFonts w:eastAsia="Verdana" w:cs="Verdana"/>
          <w:sz w:val="20"/>
          <w:szCs w:val="20"/>
        </w:rPr>
        <w:t xml:space="preserve"> y</w:t>
      </w:r>
      <w:r>
        <w:rPr>
          <w:rFonts w:cs="Verdana"/>
          <w:sz w:val="20"/>
          <w:szCs w:val="20"/>
          <w:vertAlign w:val="subscript"/>
        </w:rPr>
        <w:t>o</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southwest</w:t>
      </w:r>
      <w:r>
        <w:rPr>
          <w:rFonts w:eastAsia="Verdana" w:cs="Verdana"/>
          <w:sz w:val="20"/>
          <w:szCs w:val="20"/>
        </w:rPr>
        <w:t>-</w:t>
      </w:r>
      <w:r>
        <w:rPr>
          <w:rFonts w:cs="Verdana"/>
          <w:sz w:val="20"/>
          <w:szCs w:val="20"/>
        </w:rPr>
        <w:t>most</w:t>
      </w:r>
      <w:r>
        <w:rPr>
          <w:rFonts w:eastAsia="Verdana" w:cs="Verdana"/>
          <w:sz w:val="20"/>
          <w:szCs w:val="20"/>
        </w:rPr>
        <w:t xml:space="preserve"> </w:t>
      </w:r>
      <w:r>
        <w:rPr>
          <w:rFonts w:cs="Verdana"/>
          <w:sz w:val="20"/>
          <w:szCs w:val="20"/>
        </w:rPr>
        <w:t>corner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dx </w:t>
      </w:r>
      <w:r>
        <w:rPr>
          <w:rFonts w:cs="Verdana"/>
          <w:sz w:val="20"/>
          <w:szCs w:val="20"/>
        </w:rPr>
        <w:t>and</w:t>
      </w:r>
      <w:r>
        <w:rPr>
          <w:rFonts w:eastAsia="Verdana" w:cs="Verdana"/>
          <w:sz w:val="20"/>
          <w:szCs w:val="20"/>
        </w:rPr>
        <w:t xml:space="preserve"> dy </w:t>
      </w:r>
      <w:r>
        <w:rPr>
          <w:rFonts w:cs="Verdana"/>
          <w:sz w:val="20"/>
          <w:szCs w:val="20"/>
        </w:rPr>
        <w:t>are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spacing,</w:t>
      </w:r>
      <w:r>
        <w:rPr>
          <w:rFonts w:eastAsia="Verdana" w:cs="Verdana"/>
          <w:sz w:val="20"/>
          <w:szCs w:val="20"/>
        </w:rPr>
        <w:t xml:space="preserve"> </w:t>
      </w:r>
      <w:r>
        <w:rPr>
          <w:rFonts w:cs="Verdana"/>
          <w:sz w:val="20"/>
          <w:szCs w:val="20"/>
        </w:rPr>
        <w:t>and</w:t>
      </w:r>
      <w:r>
        <w:rPr>
          <w:rFonts w:eastAsia="Verdana" w:cs="Verdana"/>
          <w:sz w:val="20"/>
          <w:szCs w:val="20"/>
        </w:rPr>
        <w:t xml:space="preserve"> i </w:t>
      </w:r>
      <w:r>
        <w:rPr>
          <w:rFonts w:cs="Verdana"/>
          <w:sz w:val="20"/>
          <w:szCs w:val="20"/>
        </w:rPr>
        <w:t>and</w:t>
      </w:r>
      <w:r>
        <w:rPr>
          <w:rFonts w:eastAsia="Verdana" w:cs="Verdana"/>
          <w:sz w:val="20"/>
          <w:szCs w:val="20"/>
        </w:rPr>
        <w:t xml:space="preserve"> j </w:t>
      </w:r>
      <w:r>
        <w:rPr>
          <w:rFonts w:cs="Verdana"/>
          <w:sz w:val="20"/>
          <w:szCs w:val="20"/>
        </w:rPr>
        <w:t>are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column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cell</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west-most</w:t>
      </w:r>
      <w:r>
        <w:rPr>
          <w:rFonts w:eastAsia="Verdana" w:cs="Verdana"/>
          <w:sz w:val="20"/>
          <w:szCs w:val="20"/>
        </w:rPr>
        <w:t xml:space="preserve"> </w:t>
      </w:r>
      <w:r>
        <w:rPr>
          <w:rFonts w:cs="Verdana"/>
          <w:sz w:val="20"/>
          <w:szCs w:val="20"/>
        </w:rPr>
        <w:t>column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southernmost</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numbered</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Note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spacing</w:t>
      </w:r>
      <w:r>
        <w:rPr>
          <w:rFonts w:eastAsia="Verdana" w:cs="Verdana"/>
          <w:sz w:val="20"/>
          <w:szCs w:val="20"/>
        </w:rPr>
        <w:t xml:space="preserve"> </w:t>
      </w:r>
      <w:r>
        <w:rPr>
          <w:rFonts w:cs="Verdana"/>
          <w:sz w:val="20"/>
          <w:szCs w:val="20"/>
        </w:rPr>
        <w:t>need</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equal</w:t>
      </w:r>
      <w:r>
        <w:rPr>
          <w:rFonts w:eastAsia="Verdana" w:cs="Verdana"/>
          <w:sz w:val="20"/>
          <w:szCs w:val="20"/>
        </w:rPr>
        <w:t xml:space="preserve"> –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preferred</w:t>
      </w:r>
      <w:r>
        <w:rPr>
          <w:rFonts w:eastAsia="Verdana" w:cs="Verdana"/>
          <w:sz w:val="20"/>
          <w:szCs w:val="20"/>
        </w:rPr>
        <w:t xml:space="preserve"> </w:t>
      </w:r>
      <w:r>
        <w:rPr>
          <w:rFonts w:cs="Verdana"/>
          <w:sz w:val="20"/>
          <w:szCs w:val="20"/>
        </w:rPr>
        <w:t>that</w:t>
      </w:r>
      <w:r>
        <w:rPr>
          <w:rFonts w:eastAsia="Verdana" w:cs="Verdana"/>
          <w:sz w:val="20"/>
          <w:szCs w:val="20"/>
        </w:rPr>
        <w:t xml:space="preserve">  dx </w:t>
      </w:r>
      <w:r>
        <w:rPr>
          <w:rFonts w:cs="Verdana"/>
          <w:sz w:val="20"/>
          <w:szCs w:val="20"/>
        </w:rPr>
        <w:t>is</w:t>
      </w:r>
      <w:r>
        <w:rPr>
          <w:rFonts w:eastAsia="Verdana" w:cs="Verdana"/>
          <w:sz w:val="20"/>
          <w:szCs w:val="20"/>
        </w:rPr>
        <w:t xml:space="preserve"> </w:t>
      </w:r>
      <w:r>
        <w:rPr>
          <w:rFonts w:cs="Verdana"/>
          <w:sz w:val="20"/>
          <w:szCs w:val="20"/>
        </w:rPr>
        <w:t>approximately</w:t>
      </w:r>
      <w:r>
        <w:rPr>
          <w:rFonts w:eastAsia="Verdana" w:cs="Verdana"/>
          <w:sz w:val="20"/>
          <w:szCs w:val="20"/>
        </w:rPr>
        <w:t xml:space="preserve"> </w:t>
      </w:r>
      <w:r>
        <w:rPr>
          <w:rFonts w:cs="Verdana"/>
          <w:sz w:val="20"/>
          <w:szCs w:val="20"/>
        </w:rPr>
        <w:t>equal</w:t>
      </w:r>
      <w:r>
        <w:rPr>
          <w:rFonts w:eastAsia="Verdana" w:cs="Verdana"/>
          <w:sz w:val="20"/>
          <w:szCs w:val="20"/>
        </w:rPr>
        <w:t xml:space="preserve"> </w:t>
      </w:r>
      <w:r>
        <w:rPr>
          <w:rFonts w:cs="Verdana"/>
          <w:sz w:val="20"/>
          <w:szCs w:val="20"/>
        </w:rPr>
        <w:t>to</w:t>
      </w:r>
      <w:r>
        <w:rPr>
          <w:rFonts w:eastAsia="Verdana" w:cs="Verdana"/>
          <w:sz w:val="20"/>
          <w:szCs w:val="20"/>
        </w:rPr>
        <w:t xml:space="preserve"> dy</w:t>
      </w:r>
      <w:r>
        <w:rPr>
          <w:rFonts w:cs="Verdana"/>
          <w:sz w:val="20"/>
          <w:szCs w:val="20"/>
        </w:rPr>
        <w:t>/cos(y</w:t>
      </w:r>
      <w:r>
        <w:rPr>
          <w:rFonts w:cs="Verdana"/>
          <w:sz w:val="20"/>
          <w:szCs w:val="20"/>
          <w:vertAlign w:val="subscript"/>
        </w:rPr>
        <w:t>m</w:t>
      </w:r>
      <w:r>
        <w:rPr>
          <w:rFonts w:cs="Verdana"/>
          <w:sz w:val="20"/>
          <w:szCs w:val="20"/>
        </w:rPr>
        <w:t>),</w:t>
      </w:r>
      <w:r>
        <w:rPr>
          <w:rFonts w:eastAsia="Verdana" w:cs="Verdana"/>
          <w:sz w:val="20"/>
          <w:szCs w:val="20"/>
        </w:rPr>
        <w:t xml:space="preserve"> </w:t>
      </w:r>
      <w:r>
        <w:rPr>
          <w:rFonts w:cs="Verdana"/>
          <w:sz w:val="20"/>
          <w:szCs w:val="20"/>
        </w:rPr>
        <w:t>where</w:t>
      </w:r>
      <w:r>
        <w:rPr>
          <w:rFonts w:eastAsia="Verdana" w:cs="Verdana"/>
          <w:sz w:val="20"/>
          <w:szCs w:val="20"/>
        </w:rPr>
        <w:t xml:space="preserve"> y</w:t>
      </w:r>
      <w:r>
        <w:rPr>
          <w:rFonts w:cs="Verdana"/>
          <w:sz w:val="20"/>
          <w:szCs w:val="20"/>
          <w:vertAlign w:val="subscript"/>
        </w:rPr>
        <w:t>m</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middle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makes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cells </w:t>
      </w:r>
      <w:r>
        <w:rPr>
          <w:rFonts w:cs="Verdana"/>
          <w:sz w:val="20"/>
          <w:szCs w:val="20"/>
        </w:rPr>
        <w:t>approximately</w:t>
      </w:r>
      <w:r>
        <w:rPr>
          <w:rFonts w:eastAsia="Verdana" w:cs="Verdana"/>
          <w:sz w:val="20"/>
          <w:szCs w:val="20"/>
        </w:rPr>
        <w:t xml:space="preserve"> </w:t>
      </w:r>
      <w:r>
        <w:rPr>
          <w:rFonts w:cs="Verdana"/>
          <w:sz w:val="20"/>
          <w:szCs w:val="20"/>
        </w:rPr>
        <w:t>square</w:t>
      </w:r>
      <w:r>
        <w:rPr>
          <w:rFonts w:eastAsia="Verdana" w:cs="Verdana"/>
          <w:sz w:val="20"/>
          <w:szCs w:val="20"/>
        </w:rPr>
        <w:t xml:space="preserve"> (except at polar latitudes)</w:t>
      </w:r>
      <w:r>
        <w:rPr>
          <w:rFonts w:cs="Verdana"/>
          <w:sz w:val="20"/>
          <w:szCs w:val="20"/>
        </w:rPr>
        <w:t>.</w:t>
      </w:r>
    </w:p>
    <w:p>
      <w:pPr>
        <w:pStyle w:val="TextBody"/>
        <w:rPr>
          <w:rFonts w:cs="Verdana"/>
          <w:sz w:val="20"/>
          <w:szCs w:val="20"/>
        </w:rPr>
      </w:pPr>
      <w:r>
        <w:rPr>
          <w:rFonts w:cs="Verdana"/>
          <w:sz w:val="20"/>
          <w:szCs w:val="20"/>
        </w:rPr>
        <w:t>Displacement</w:t>
      </w:r>
      <w:r>
        <w:rPr>
          <w:rFonts w:eastAsia="Verdana" w:cs="Verdana"/>
          <w:sz w:val="20"/>
          <w:szCs w:val="20"/>
        </w:rPr>
        <w:t xml:space="preserve"> </w:t>
      </w:r>
      <w:r>
        <w:rPr>
          <w:rFonts w:cs="Verdana"/>
          <w:sz w:val="20"/>
          <w:szCs w:val="20"/>
        </w:rPr>
        <w:t>vector</w:t>
      </w:r>
      <w:r>
        <w:rPr>
          <w:rFonts w:eastAsia="Verdana" w:cs="Verdana"/>
          <w:sz w:val="20"/>
          <w:szCs w:val="20"/>
        </w:rPr>
        <w:t xml:space="preserve"> elements </w:t>
      </w:r>
      <w:r>
        <w:rPr>
          <w:rFonts w:cs="Verdana"/>
          <w:sz w:val="20"/>
          <w:szCs w:val="20"/>
        </w:rPr>
        <w:t>are</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using</w:t>
      </w:r>
      <w:r>
        <w:rPr>
          <w:rFonts w:eastAsia="Verdana" w:cs="Verdana"/>
          <w:sz w:val="20"/>
          <w:szCs w:val="20"/>
        </w:rPr>
        <w:t xml:space="preserve"> </w:t>
      </w:r>
      <w:r>
        <w:rPr>
          <w:rFonts w:cs="Verdana"/>
          <w:sz w:val="20"/>
          <w:szCs w:val="20"/>
        </w:rPr>
        <w:t>bilinear</w:t>
      </w:r>
      <w:r>
        <w:rPr>
          <w:rFonts w:eastAsia="Verdana" w:cs="Verdana"/>
          <w:sz w:val="20"/>
          <w:szCs w:val="20"/>
        </w:rPr>
        <w:t xml:space="preserve"> </w:t>
      </w:r>
      <w:r>
        <w:rPr>
          <w:rFonts w:cs="Verdana"/>
          <w:sz w:val="20"/>
          <w:szCs w:val="20"/>
        </w:rPr>
        <w:t>interpolation</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respect</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corners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cell</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lies.</w:t>
      </w:r>
      <w:r>
        <w:rPr>
          <w:rFonts w:eastAsia="Verdana" w:cs="Verdana"/>
          <w:sz w:val="20"/>
          <w:szCs w:val="20"/>
        </w:rPr>
        <w:t xml:space="preserve">  </w:t>
      </w:r>
      <w:r>
        <w:rPr>
          <w:rFonts w:cs="Verdana"/>
          <w:sz w:val="20"/>
          <w:szCs w:val="20"/>
        </w:rPr>
        <w:t>Each</w:t>
      </w:r>
      <w:r>
        <w:rPr>
          <w:rFonts w:eastAsia="Verdana" w:cs="Verdana"/>
          <w:sz w:val="20"/>
          <w:szCs w:val="20"/>
        </w:rPr>
        <w:t xml:space="preserve"> element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independently</w:t>
      </w:r>
      <w:r>
        <w:rPr>
          <w:rFonts w:eastAsia="Verdana" w:cs="Verdana"/>
          <w:sz w:val="20"/>
          <w:szCs w:val="20"/>
        </w:rPr>
        <w:t xml:space="preserve"> </w:t>
      </w:r>
      <w:r>
        <w:rPr>
          <w:rFonts w:cs="Verdana"/>
          <w:sz w:val="20"/>
          <w:szCs w:val="20"/>
        </w:rPr>
        <w:t>(though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course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interpolation</w:t>
      </w:r>
      <w:r>
        <w:rPr>
          <w:rFonts w:eastAsia="Verdana" w:cs="Verdana"/>
          <w:sz w:val="20"/>
          <w:szCs w:val="20"/>
        </w:rPr>
        <w:t xml:space="preserve"> weighting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they</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refer</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p>
    <w:p>
      <w:pPr>
        <w:pStyle w:val="TextBody"/>
        <w:rPr>
          <w:rFonts w:cs="Verdana"/>
          <w:sz w:val="20"/>
          <w:szCs w:val="20"/>
        </w:rPr>
      </w:pPr>
      <w:r>
        <w:rPr>
          <w:rFonts w:cs="Verdana"/>
          <w:sz w:val="20"/>
          <w:szCs w:val="20"/>
        </w:rPr>
        <w:t>Bilinear</w:t>
      </w:r>
      <w:r>
        <w:rPr>
          <w:rFonts w:eastAsia="Verdana" w:cs="Verdana"/>
          <w:sz w:val="20"/>
          <w:szCs w:val="20"/>
        </w:rPr>
        <w:t xml:space="preserve"> </w:t>
      </w:r>
      <w:r>
        <w:rPr>
          <w:rFonts w:cs="Verdana"/>
          <w:sz w:val="20"/>
          <w:szCs w:val="20"/>
        </w:rPr>
        <w:t>interpolation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follows:</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(x,y)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located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cell</w:t>
      </w:r>
      <w:r>
        <w:rPr>
          <w:rFonts w:eastAsia="Verdana" w:cs="Verdana"/>
          <w:sz w:val="20"/>
          <w:szCs w:val="20"/>
        </w:rPr>
        <w:t xml:space="preserve"> </w:t>
      </w:r>
      <w:r>
        <w:rPr>
          <w:rFonts w:cs="Verdana"/>
          <w:sz w:val="20"/>
          <w:szCs w:val="20"/>
        </w:rPr>
        <w:t>between</w:t>
      </w:r>
      <w:r>
        <w:rPr>
          <w:rFonts w:eastAsia="Verdana" w:cs="Verdana"/>
          <w:sz w:val="20"/>
          <w:szCs w:val="20"/>
        </w:rPr>
        <w:t xml:space="preserve"> </w:t>
      </w:r>
      <w:r>
        <w:rPr>
          <w:rFonts w:cs="Verdana"/>
          <w:sz w:val="20"/>
          <w:szCs w:val="20"/>
        </w:rPr>
        <w:t>columns</w:t>
      </w:r>
      <w:r>
        <w:rPr>
          <w:rFonts w:eastAsia="Verdana" w:cs="Verdana"/>
          <w:sz w:val="20"/>
          <w:szCs w:val="20"/>
        </w:rPr>
        <w:t xml:space="preserve"> </w:t>
      </w:r>
      <w:r>
        <w:rPr>
          <w:rFonts w:cs="Verdana"/>
          <w:sz w:val="20"/>
          <w:szCs w:val="20"/>
        </w:rPr>
        <w:t>i</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i+1,</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rows</w:t>
      </w:r>
      <w:r>
        <w:rPr>
          <w:rFonts w:eastAsia="Verdana" w:cs="Verdana"/>
          <w:sz w:val="20"/>
          <w:szCs w:val="20"/>
        </w:rPr>
        <w:t xml:space="preserve"> </w:t>
      </w:r>
      <w:r>
        <w:rPr>
          <w:rFonts w:cs="Verdana"/>
          <w:sz w:val="20"/>
          <w:szCs w:val="20"/>
        </w:rPr>
        <w:t>j</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j+1.</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elements </w:t>
      </w:r>
      <w:r>
        <w:rPr>
          <w:rFonts w:cs="Verdana"/>
          <w:sz w:val="20"/>
          <w:szCs w:val="20"/>
        </w:rPr>
        <w:t>(de,</w:t>
      </w:r>
      <w:r>
        <w:rPr>
          <w:rFonts w:eastAsia="Verdana" w:cs="Verdana"/>
          <w:sz w:val="20"/>
          <w:szCs w:val="20"/>
        </w:rPr>
        <w:t xml:space="preserve"> </w:t>
      </w:r>
      <w:r>
        <w:rPr>
          <w:rFonts w:cs="Verdana"/>
          <w:sz w:val="20"/>
          <w:szCs w:val="20"/>
        </w:rPr>
        <w:t>dn,</w:t>
      </w:r>
      <w:r>
        <w:rPr>
          <w:rFonts w:eastAsia="Verdana" w:cs="Verdana"/>
          <w:sz w:val="20"/>
          <w:szCs w:val="20"/>
        </w:rPr>
        <w:t xml:space="preserve"> </w:t>
      </w:r>
      <w:r>
        <w:rPr>
          <w:rFonts w:cs="Verdana"/>
          <w:sz w:val="20"/>
          <w:szCs w:val="20"/>
        </w:rPr>
        <w:t>du)</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calculation</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weighted</w:t>
      </w:r>
      <w:r>
        <w:rPr>
          <w:rFonts w:eastAsia="Verdana" w:cs="Verdana"/>
          <w:sz w:val="20"/>
          <w:szCs w:val="20"/>
        </w:rPr>
        <w:t xml:space="preserve"> </w:t>
      </w:r>
      <w:r>
        <w:rPr>
          <w:rFonts w:cs="Verdana"/>
          <w:sz w:val="20"/>
          <w:szCs w:val="20"/>
        </w:rPr>
        <w:t>means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corresponding</w:t>
      </w:r>
      <w:r>
        <w:rPr>
          <w:rFonts w:eastAsia="Verdana" w:cs="Verdana"/>
          <w:sz w:val="20"/>
          <w:szCs w:val="20"/>
        </w:rPr>
        <w:t xml:space="preserve"> elements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four</w:t>
      </w:r>
      <w:r>
        <w:rPr>
          <w:rFonts w:eastAsia="Verdana" w:cs="Verdana"/>
          <w:sz w:val="20"/>
          <w:szCs w:val="20"/>
        </w:rPr>
        <w:t xml:space="preserve"> </w:t>
      </w:r>
      <w:r>
        <w:rPr>
          <w:rFonts w:cs="Verdana"/>
          <w:sz w:val="20"/>
          <w:szCs w:val="20"/>
        </w:rPr>
        <w:t>nodes.</w:t>
        <w:drawing>
          <wp:anchor behindDoc="0" distT="0" distB="0" distL="0" distR="0" simplePos="0" locked="0" layoutInCell="1" allowOverlap="1" relativeHeight="1">
            <wp:simplePos x="0" y="0"/>
            <wp:positionH relativeFrom="column">
              <wp:posOffset>3736975</wp:posOffset>
            </wp:positionH>
            <wp:positionV relativeFrom="paragraph">
              <wp:posOffset>-40005</wp:posOffset>
            </wp:positionV>
            <wp:extent cx="2323465" cy="16141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323465" cy="1614170"/>
                    </a:xfrm>
                    <a:prstGeom prst="rect">
                      <a:avLst/>
                    </a:prstGeom>
                    <a:noFill/>
                    <a:ln w="9525">
                      <a:noFill/>
                      <a:miter lim="800000"/>
                      <a:headEnd/>
                      <a:tailEnd/>
                    </a:ln>
                  </pic:spPr>
                </pic:pic>
              </a:graphicData>
            </a:graphic>
          </wp:anchor>
        </w:drawing>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weights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follows:</w:t>
      </w:r>
    </w:p>
    <w:p>
      <w:pPr>
        <w:pStyle w:val="TextBody"/>
        <w:rPr>
          <w:rFonts w:cs="Verdana"/>
          <w:sz w:val="20"/>
          <w:szCs w:val="20"/>
        </w:rPr>
      </w:pPr>
      <w:r>
        <w:rPr>
          <w:rFonts w:cs="Verdana"/>
          <w:sz w:val="20"/>
          <w:szCs w:val="20"/>
        </w:rPr>
        <w:t>W</w:t>
      </w:r>
      <w:r>
        <w:rPr>
          <w:rFonts w:cs="Verdana"/>
          <w:sz w:val="20"/>
          <w:szCs w:val="20"/>
          <w:vertAlign w:val="subscript"/>
        </w:rPr>
        <w:t>i,j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w:t>
      </w:r>
      <w:r>
        <w:rPr>
          <w:rFonts w:cs="Verdana"/>
          <w:sz w:val="20"/>
          <w:szCs w:val="20"/>
          <w:vertAlign w:val="subscript"/>
        </w:rPr>
        <w:t>i+1</w:t>
      </w:r>
      <w:r>
        <w:rPr>
          <w:rFonts w:cs="Verdana"/>
          <w:sz w:val="20"/>
          <w:szCs w:val="20"/>
        </w:rPr>
        <w:t>-x)/dx)</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w:t>
      </w:r>
      <w:r>
        <w:rPr>
          <w:rFonts w:cs="Verdana"/>
          <w:sz w:val="20"/>
          <w:szCs w:val="20"/>
          <w:vertAlign w:val="subscript"/>
        </w:rPr>
        <w:t>j+1</w:t>
      </w:r>
      <w:r>
        <w:rPr>
          <w:rFonts w:cs="Verdana"/>
          <w:sz w:val="20"/>
          <w:szCs w:val="20"/>
        </w:rPr>
        <w:t>-y)/dy)</w:t>
      </w:r>
    </w:p>
    <w:p>
      <w:pPr>
        <w:pStyle w:val="TextBody"/>
        <w:rPr>
          <w:rFonts w:cs="Verdana"/>
          <w:sz w:val="20"/>
          <w:szCs w:val="20"/>
        </w:rPr>
      </w:pPr>
      <w:r>
        <w:rPr>
          <w:rFonts w:cs="Verdana"/>
          <w:sz w:val="20"/>
          <w:szCs w:val="20"/>
        </w:rPr>
        <w:t>W</w:t>
      </w:r>
      <w:r>
        <w:rPr>
          <w:rFonts w:cs="Verdana"/>
          <w:sz w:val="20"/>
          <w:szCs w:val="20"/>
          <w:vertAlign w:val="subscript"/>
        </w:rPr>
        <w:t>i+1,j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((x-x</w:t>
      </w:r>
      <w:r>
        <w:rPr>
          <w:rFonts w:cs="Verdana"/>
          <w:sz w:val="20"/>
          <w:szCs w:val="20"/>
          <w:vertAlign w:val="subscript"/>
        </w:rPr>
        <w:t>i</w:t>
      </w:r>
      <w:r>
        <w:rPr>
          <w:rFonts w:cs="Verdana"/>
          <w:sz w:val="20"/>
          <w:szCs w:val="20"/>
        </w:rPr>
        <w:t>)/dx)</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w:t>
      </w:r>
      <w:r>
        <w:rPr>
          <w:rFonts w:cs="Verdana"/>
          <w:sz w:val="20"/>
          <w:szCs w:val="20"/>
          <w:vertAlign w:val="subscript"/>
        </w:rPr>
        <w:t>j+1</w:t>
      </w:r>
      <w:r>
        <w:rPr>
          <w:rFonts w:cs="Verdana"/>
          <w:sz w:val="20"/>
          <w:szCs w:val="20"/>
        </w:rPr>
        <w:t>-y)/dy)</w:t>
      </w:r>
    </w:p>
    <w:p>
      <w:pPr>
        <w:pStyle w:val="TextBody"/>
        <w:rPr>
          <w:rFonts w:cs="Verdana"/>
          <w:sz w:val="20"/>
          <w:szCs w:val="20"/>
        </w:rPr>
      </w:pPr>
      <w:r>
        <w:rPr>
          <w:rFonts w:cs="Verdana"/>
          <w:sz w:val="20"/>
          <w:szCs w:val="20"/>
        </w:rPr>
        <w:t>W</w:t>
      </w:r>
      <w:r>
        <w:rPr>
          <w:rFonts w:cs="Verdana"/>
          <w:sz w:val="20"/>
          <w:szCs w:val="20"/>
          <w:vertAlign w:val="subscript"/>
        </w:rPr>
        <w:t>i,j+1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w:t>
      </w:r>
      <w:r>
        <w:rPr>
          <w:rFonts w:cs="Verdana"/>
          <w:sz w:val="20"/>
          <w:szCs w:val="20"/>
          <w:vertAlign w:val="subscript"/>
        </w:rPr>
        <w:t>i+1</w:t>
      </w:r>
      <w:r>
        <w:rPr>
          <w:rFonts w:cs="Verdana"/>
          <w:sz w:val="20"/>
          <w:szCs w:val="20"/>
        </w:rPr>
        <w:t>-x)/dx)</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((y-y</w:t>
      </w:r>
      <w:r>
        <w:rPr>
          <w:rFonts w:cs="Verdana"/>
          <w:sz w:val="20"/>
          <w:szCs w:val="20"/>
          <w:vertAlign w:val="subscript"/>
        </w:rPr>
        <w:t>j</w:t>
      </w:r>
      <w:r>
        <w:rPr>
          <w:rFonts w:cs="Verdana"/>
          <w:sz w:val="20"/>
          <w:szCs w:val="20"/>
        </w:rPr>
        <w:t>)/dy)</w:t>
      </w:r>
    </w:p>
    <w:p>
      <w:pPr>
        <w:pStyle w:val="TextBody"/>
        <w:rPr>
          <w:rFonts w:cs="Verdana"/>
          <w:sz w:val="20"/>
          <w:szCs w:val="20"/>
        </w:rPr>
      </w:pPr>
      <w:r>
        <w:rPr>
          <w:rFonts w:cs="Verdana"/>
          <w:sz w:val="20"/>
          <w:szCs w:val="20"/>
        </w:rPr>
        <w:t>W</w:t>
      </w:r>
      <w:r>
        <w:rPr>
          <w:rFonts w:cs="Verdana"/>
          <w:sz w:val="20"/>
          <w:szCs w:val="20"/>
          <w:vertAlign w:val="subscript"/>
        </w:rPr>
        <w:t>i+1,j+1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((x-x</w:t>
      </w:r>
      <w:r>
        <w:rPr>
          <w:rFonts w:cs="Verdana"/>
          <w:sz w:val="20"/>
          <w:szCs w:val="20"/>
          <w:vertAlign w:val="subscript"/>
        </w:rPr>
        <w:t>i</w:t>
      </w:r>
      <w:r>
        <w:rPr>
          <w:rFonts w:cs="Verdana"/>
          <w:sz w:val="20"/>
          <w:szCs w:val="20"/>
        </w:rPr>
        <w:t>)/dx)*((y-y</w:t>
      </w:r>
      <w:r>
        <w:rPr>
          <w:rFonts w:cs="Verdana"/>
          <w:sz w:val="20"/>
          <w:szCs w:val="20"/>
          <w:vertAlign w:val="subscript"/>
        </w:rPr>
        <w:t>j</w:t>
      </w:r>
      <w:r>
        <w:rPr>
          <w:rFonts w:cs="Verdana"/>
          <w:sz w:val="20"/>
          <w:szCs w:val="20"/>
        </w:rPr>
        <w:t>)/dy)</w:t>
      </w:r>
    </w:p>
    <w:p>
      <w:pPr>
        <w:pStyle w:val="TextBody"/>
        <w:rPr>
          <w:rFonts w:eastAsia="Verdana" w:cs="Verdana"/>
          <w:sz w:val="20"/>
          <w:szCs w:val="20"/>
        </w:rPr>
      </w:pPr>
      <w:r>
        <w:rPr>
          <w:rFonts w:cs="Verdana"/>
          <w:sz w:val="20"/>
          <w:szCs w:val="20"/>
        </w:rPr>
        <w:t>So</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example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(x,y)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as</w:t>
      </w:r>
      <w:r>
        <w:rPr>
          <w:rFonts w:eastAsia="Verdana" w:cs="Verdana"/>
          <w:sz w:val="20"/>
          <w:szCs w:val="20"/>
        </w:rPr>
        <w:t xml:space="preserve"> </w:t>
      </w:r>
    </w:p>
    <w:p>
      <w:pPr>
        <w:pStyle w:val="TextBody"/>
        <w:rPr>
          <w:rFonts w:cs="Verdana"/>
          <w:sz w:val="20"/>
          <w:szCs w:val="20"/>
          <w:vertAlign w:val="subscript"/>
        </w:rPr>
      </w:pPr>
      <w:r>
        <w:rPr>
          <w:rFonts w:cs="Verdana"/>
          <w:sz w:val="20"/>
          <w:szCs w:val="20"/>
        </w:rPr>
        <w:t>de</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i,j</w:t>
      </w:r>
      <w:r>
        <w:rPr>
          <w:rFonts w:cs="Verdana"/>
          <w:sz w:val="20"/>
          <w:szCs w:val="20"/>
        </w:rPr>
        <w:t>*de</w:t>
      </w:r>
      <w:r>
        <w:rPr>
          <w:rFonts w:cs="Verdana"/>
          <w:sz w:val="20"/>
          <w:szCs w:val="20"/>
          <w:vertAlign w:val="subscript"/>
        </w:rPr>
        <w:t>i,j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w:t>
      </w:r>
      <w:r>
        <w:rPr>
          <w:rFonts w:cs="Verdana"/>
          <w:sz w:val="20"/>
          <w:szCs w:val="20"/>
        </w:rPr>
        <w:t>*de</w:t>
      </w:r>
      <w:r>
        <w:rPr>
          <w:rFonts w:cs="Verdana"/>
          <w:sz w:val="20"/>
          <w:szCs w:val="20"/>
          <w:vertAlign w:val="subscript"/>
        </w:rPr>
        <w:t>i+1,j</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i,j+1</w:t>
      </w:r>
      <w:r>
        <w:rPr>
          <w:rFonts w:cs="Verdana"/>
          <w:sz w:val="20"/>
          <w:szCs w:val="20"/>
        </w:rPr>
        <w:t>*de</w:t>
      </w:r>
      <w:r>
        <w:rPr>
          <w:rFonts w:cs="Verdana"/>
          <w:sz w:val="20"/>
          <w:szCs w:val="20"/>
          <w:vertAlign w:val="subscript"/>
        </w:rPr>
        <w:t>i,j+1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i+1,j+1</w:t>
      </w:r>
      <w:r>
        <w:rPr>
          <w:rFonts w:cs="Verdana"/>
          <w:sz w:val="20"/>
          <w:szCs w:val="20"/>
        </w:rPr>
        <w:t>*de</w:t>
      </w:r>
      <w:r>
        <w:rPr>
          <w:rFonts w:cs="Verdana"/>
          <w:sz w:val="20"/>
          <w:szCs w:val="20"/>
          <w:vertAlign w:val="subscript"/>
        </w:rPr>
        <w:t>i+1,j+1</w:t>
      </w:r>
    </w:p>
    <w:p>
      <w:pPr>
        <w:pStyle w:val="TextBody"/>
        <w:rPr>
          <w:rFonts w:cs="Verdana"/>
          <w:sz w:val="20"/>
          <w:szCs w:val="20"/>
        </w:rPr>
      </w:pPr>
      <w:r>
        <w:rPr>
          <w:rFonts w:cs="Verdana"/>
          <w:sz w:val="20"/>
          <w:szCs w:val="20"/>
        </w:rPr>
        <w:t>The error elements eh, ev are interpolated using a weighted average of the variances eh</w:t>
      </w:r>
      <w:r>
        <w:rPr>
          <w:rFonts w:cs="Verdana"/>
          <w:sz w:val="20"/>
          <w:szCs w:val="20"/>
          <w:vertAlign w:val="superscript"/>
        </w:rPr>
        <w:t>2</w:t>
      </w:r>
      <w:r>
        <w:rPr>
          <w:rFonts w:cs="Verdana"/>
          <w:sz w:val="20"/>
          <w:szCs w:val="20"/>
        </w:rPr>
        <w:t>, ev</w:t>
      </w:r>
      <w:r>
        <w:rPr>
          <w:rFonts w:cs="Verdana"/>
          <w:sz w:val="20"/>
          <w:szCs w:val="20"/>
          <w:vertAlign w:val="superscript"/>
        </w:rPr>
        <w:t>2</w:t>
      </w:r>
      <w:r>
        <w:rPr>
          <w:rFonts w:cs="Verdana"/>
          <w:sz w:val="20"/>
          <w:szCs w:val="20"/>
        </w:rPr>
        <w:t>, for example</w:t>
      </w:r>
    </w:p>
    <w:p>
      <w:pPr>
        <w:pStyle w:val="TextBody"/>
        <w:rPr>
          <w:rFonts w:cs="Verdana"/>
          <w:sz w:val="20"/>
          <w:szCs w:val="20"/>
        </w:rPr>
      </w:pPr>
      <w:r>
        <w:rPr>
          <w:rFonts w:cs="Verdana"/>
          <w:sz w:val="20"/>
          <w:szCs w:val="20"/>
        </w:rPr>
        <w:t xml:space="preserve">eh = </w:t>
      </w:r>
      <w:r>
        <w:rPr>
          <w:rFonts w:eastAsia="Verdana" w:cs="Verdana"/>
          <w:sz w:val="20"/>
          <w:szCs w:val="20"/>
        </w:rPr>
        <w:t>√</w:t>
      </w:r>
      <w:r>
        <w:rPr>
          <w:rFonts w:cs="Verdana"/>
          <w:sz w:val="20"/>
          <w:szCs w:val="20"/>
        </w:rPr>
        <w:t>(W</w:t>
      </w:r>
      <w:r>
        <w:rPr>
          <w:rFonts w:cs="Verdana"/>
          <w:sz w:val="20"/>
          <w:szCs w:val="20"/>
          <w:vertAlign w:val="subscript"/>
        </w:rPr>
        <w:t>i,j</w:t>
      </w:r>
      <w:r>
        <w:rPr>
          <w:rFonts w:cs="Verdana"/>
          <w:sz w:val="20"/>
          <w:szCs w:val="20"/>
        </w:rPr>
        <w:t>*eh</w:t>
      </w:r>
      <w:r>
        <w:rPr>
          <w:rFonts w:cs="Verdana"/>
          <w:sz w:val="20"/>
          <w:szCs w:val="20"/>
          <w:vertAlign w:val="subscript"/>
        </w:rPr>
        <w:t>i,j</w:t>
      </w:r>
      <w:r>
        <w:rPr>
          <w:rFonts w:cs="Verdana"/>
          <w:sz w:val="20"/>
          <w:szCs w:val="20"/>
          <w:vertAlign w:val="superscript"/>
        </w:rPr>
        <w:t>2</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w:t>
      </w:r>
      <w:r>
        <w:rPr>
          <w:rFonts w:cs="Verdana"/>
          <w:sz w:val="20"/>
          <w:szCs w:val="20"/>
        </w:rPr>
        <w:t>*eh</w:t>
      </w:r>
      <w:r>
        <w:rPr>
          <w:rFonts w:cs="Verdana"/>
          <w:sz w:val="20"/>
          <w:szCs w:val="20"/>
          <w:vertAlign w:val="subscript"/>
        </w:rPr>
        <w:t>i+1,j</w:t>
      </w:r>
      <w:r>
        <w:rPr>
          <w:rFonts w:cs="Verdana"/>
          <w:sz w:val="20"/>
          <w:szCs w:val="20"/>
          <w:vertAlign w:val="superscript"/>
        </w:rPr>
        <w:t>2</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i,j+1</w:t>
      </w:r>
      <w:r>
        <w:rPr>
          <w:rFonts w:cs="Verdana"/>
          <w:sz w:val="20"/>
          <w:szCs w:val="20"/>
        </w:rPr>
        <w:t>*eh</w:t>
      </w:r>
      <w:r>
        <w:rPr>
          <w:rFonts w:cs="Verdana"/>
          <w:sz w:val="20"/>
          <w:szCs w:val="20"/>
          <w:vertAlign w:val="subscript"/>
        </w:rPr>
        <w:t>i,j+1</w:t>
      </w:r>
      <w:r>
        <w:rPr>
          <w:rFonts w:cs="Verdana"/>
          <w:sz w:val="20"/>
          <w:szCs w:val="20"/>
          <w:vertAlign w:val="superscript"/>
        </w:rPr>
        <w:t>2</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W</w:t>
      </w:r>
      <w:r>
        <w:rPr>
          <w:rFonts w:cs="Verdana"/>
          <w:sz w:val="20"/>
          <w:szCs w:val="20"/>
          <w:vertAlign w:val="subscript"/>
        </w:rPr>
        <w:t>i+1,j+1</w:t>
      </w:r>
      <w:r>
        <w:rPr>
          <w:rFonts w:cs="Verdana"/>
          <w:sz w:val="20"/>
          <w:szCs w:val="20"/>
        </w:rPr>
        <w:t>*eh</w:t>
      </w:r>
      <w:r>
        <w:rPr>
          <w:rFonts w:cs="Verdana"/>
          <w:sz w:val="20"/>
          <w:szCs w:val="20"/>
          <w:vertAlign w:val="subscript"/>
        </w:rPr>
        <w:t>i+1,j+1</w:t>
      </w:r>
      <w:r>
        <w:rPr>
          <w:rFonts w:cs="Verdana"/>
          <w:sz w:val="20"/>
          <w:szCs w:val="20"/>
          <w:vertAlign w:val="superscript"/>
        </w:rPr>
        <w:t>2</w:t>
      </w:r>
      <w:r>
        <w:rPr>
          <w:rFonts w:cs="Verdana"/>
          <w:sz w:val="20"/>
          <w:szCs w:val="20"/>
        </w:rPr>
        <w:t>)</w:t>
      </w:r>
    </w:p>
    <w:p>
      <w:pPr>
        <w:pStyle w:val="Heading3"/>
        <w:numPr>
          <w:ilvl w:val="2"/>
          <w:numId w:val="1"/>
        </w:numPr>
        <w:rPr/>
      </w:pPr>
      <w:r>
        <w:rPr/>
      </w:r>
    </w:p>
    <w:p>
      <w:pPr>
        <w:pStyle w:val="TextBody"/>
        <w:numPr>
          <w:ilvl w:val="0"/>
          <w:numId w:val="1"/>
        </w:numPr>
        <w:rPr/>
      </w:pPr>
      <w:r>
        <w:rPr/>
      </w:r>
    </w:p>
    <w:p>
      <w:pPr>
        <w:pStyle w:val="TextBody"/>
        <w:numPr>
          <w:ilvl w:val="0"/>
          <w:numId w:val="1"/>
        </w:numPr>
        <w:rPr/>
      </w:pPr>
      <w:r>
        <w:rPr/>
      </w:r>
    </w:p>
    <w:p>
      <w:pPr>
        <w:pStyle w:val="TextBody"/>
        <w:numPr>
          <w:ilvl w:val="0"/>
          <w:numId w:val="1"/>
        </w:numPr>
        <w:rPr/>
      </w:pPr>
      <w:r>
        <w:rPr/>
        <w:drawing>
          <wp:anchor behindDoc="0" distT="0" distB="0" distL="179705" distR="0" simplePos="0" locked="0" layoutInCell="1" allowOverlap="1" relativeHeight="2">
            <wp:simplePos x="0" y="0"/>
            <wp:positionH relativeFrom="column">
              <wp:posOffset>4166870</wp:posOffset>
            </wp:positionH>
            <wp:positionV relativeFrom="paragraph">
              <wp:posOffset>-113665</wp:posOffset>
            </wp:positionV>
            <wp:extent cx="2009775" cy="14630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009775" cy="1463040"/>
                    </a:xfrm>
                    <a:prstGeom prst="rect">
                      <a:avLst/>
                    </a:prstGeom>
                    <a:noFill/>
                    <a:ln w="9525">
                      <a:noFill/>
                      <a:miter lim="800000"/>
                      <a:headEnd/>
                      <a:tailEnd/>
                    </a:ln>
                  </pic:spPr>
                </pic:pic>
              </a:graphicData>
            </a:graphic>
          </wp:anchor>
        </w:drawing>
      </w:r>
    </w:p>
    <w:p>
      <w:pPr>
        <w:pStyle w:val="TextBody"/>
        <w:numPr>
          <w:ilvl w:val="0"/>
          <w:numId w:val="1"/>
        </w:numPr>
        <w:rPr/>
      </w:pPr>
      <w:r>
        <w:rPr/>
      </w:r>
    </w:p>
    <w:p>
      <w:pPr>
        <w:pStyle w:val="TextBody"/>
        <w:numPr>
          <w:ilvl w:val="0"/>
          <w:numId w:val="1"/>
        </w:numPr>
        <w:rPr/>
      </w:pPr>
      <w:r>
        <w:rPr/>
      </w:r>
    </w:p>
    <w:p>
      <w:pPr>
        <w:pStyle w:val="TextBody"/>
        <w:numPr>
          <w:ilvl w:val="0"/>
          <w:numId w:val="1"/>
        </w:numPr>
        <w:rPr/>
      </w:pPr>
      <w:r>
        <w:rPr/>
      </w:r>
    </w:p>
    <w:p>
      <w:pPr>
        <w:pStyle w:val="TextBody"/>
        <w:numPr>
          <w:ilvl w:val="0"/>
          <w:numId w:val="1"/>
        </w:numPr>
        <w:rPr/>
      </w:pPr>
      <w:r>
        <w:rPr/>
      </w:r>
    </w:p>
    <w:p>
      <w:pPr>
        <w:pStyle w:val="TextBody"/>
        <w:numPr>
          <w:ilvl w:val="0"/>
          <w:numId w:val="1"/>
        </w:numPr>
        <w:rPr/>
      </w:pPr>
      <w:r>
        <w:rPr/>
      </w:r>
    </w:p>
    <w:p>
      <w:pPr>
        <w:pStyle w:val="TextBody"/>
        <w:numPr>
          <w:ilvl w:val="0"/>
          <w:numId w:val="1"/>
        </w:numPr>
        <w:rPr/>
      </w:pPr>
      <w:r>
        <w:rPr/>
      </w:r>
    </w:p>
    <w:p>
      <w:pPr>
        <w:pStyle w:val="Heading3"/>
        <w:numPr>
          <w:ilvl w:val="2"/>
          <w:numId w:val="1"/>
        </w:numPr>
        <w:rPr/>
      </w:pPr>
      <w:r>
        <w:rPr/>
        <w:t>Time functions</w:t>
      </w:r>
    </w:p>
    <w:p>
      <w:pPr>
        <w:pStyle w:val="TextBody"/>
        <w:rPr>
          <w:rFonts w:cs="Verdana"/>
          <w:sz w:val="20"/>
          <w:szCs w:val="20"/>
        </w:rPr>
      </w:pPr>
      <w:r>
        <w:rPr>
          <w:rFonts w:cs="Verdana"/>
          <w:sz w:val="20"/>
          <w:szCs w:val="20"/>
        </w:rPr>
        <w:t>The</w:t>
      </w:r>
      <w:r>
        <w:rPr>
          <w:rFonts w:eastAsia="Verdana" w:cs="Verdana"/>
          <w:sz w:val="20"/>
          <w:szCs w:val="20"/>
        </w:rPr>
        <w:t xml:space="preserve"> deformation model </w:t>
      </w:r>
      <w:r>
        <w:rPr>
          <w:rFonts w:cs="Verdana"/>
          <w:sz w:val="20"/>
          <w:szCs w:val="20"/>
        </w:rPr>
        <w:t>supports</w:t>
      </w:r>
      <w:r>
        <w:rPr>
          <w:rFonts w:eastAsia="Verdana" w:cs="Verdana"/>
          <w:sz w:val="20"/>
          <w:szCs w:val="20"/>
        </w:rPr>
        <w:t xml:space="preserve"> </w:t>
      </w:r>
      <w:r>
        <w:rPr>
          <w:rFonts w:cs="Verdana"/>
          <w:sz w:val="20"/>
          <w:szCs w:val="20"/>
        </w:rPr>
        <w:t>four</w:t>
      </w:r>
      <w:r>
        <w:rPr>
          <w:rFonts w:eastAsia="Verdana" w:cs="Verdana"/>
          <w:sz w:val="20"/>
          <w:szCs w:val="20"/>
        </w:rPr>
        <w:t xml:space="preserve"> </w:t>
      </w:r>
      <w:r>
        <w:rPr>
          <w:rFonts w:cs="Verdana"/>
          <w:sz w:val="20"/>
          <w:szCs w:val="20"/>
        </w:rPr>
        <w:t>time</w:t>
      </w:r>
      <w:r>
        <w:rPr>
          <w:rFonts w:eastAsia="Verdana" w:cs="Verdana"/>
          <w:sz w:val="20"/>
          <w:szCs w:val="20"/>
        </w:rPr>
        <w:t xml:space="preserve"> functions.  Each may be used to calculate two scale factors that apply at any given time t.</w:t>
      </w:r>
      <w:r>
        <w:rPr>
          <w:rFonts w:cs="Verdana"/>
          <w:sz w:val="20"/>
          <w:szCs w:val="20"/>
        </w:rPr>
        <w:t xml:space="preserve"> These are f</w:t>
      </w:r>
      <w:r>
        <w:rPr>
          <w:rFonts w:cs="Verdana"/>
          <w:sz w:val="20"/>
          <w:szCs w:val="20"/>
          <w:vertAlign w:val="subscript"/>
        </w:rPr>
        <w:t>t</w:t>
      </w:r>
      <w:r>
        <w:rPr>
          <w:rFonts w:cs="Verdana"/>
          <w:sz w:val="20"/>
          <w:szCs w:val="20"/>
        </w:rPr>
        <w:t xml:space="preserve"> which applies to the displacement elements of the component de, dn and du and f</w:t>
      </w:r>
      <w:r>
        <w:rPr>
          <w:rFonts w:cs="Verdana"/>
          <w:sz w:val="20"/>
          <w:szCs w:val="20"/>
          <w:u w:val="none"/>
          <w:vertAlign w:val="subscript"/>
        </w:rPr>
        <w:t>e,t</w:t>
      </w:r>
      <w:r>
        <w:rPr>
          <w:rFonts w:cs="Verdana"/>
          <w:sz w:val="20"/>
          <w:szCs w:val="20"/>
        </w:rPr>
        <w:t xml:space="preserve"> which applies to the error elements eh and ev.  </w:t>
      </w:r>
    </w:p>
    <w:p>
      <w:pPr>
        <w:pStyle w:val="TextBody"/>
        <w:rPr>
          <w:rFonts w:eastAsia="Verdana" w:cs="Verdana"/>
          <w:sz w:val="20"/>
          <w:szCs w:val="20"/>
        </w:rPr>
      </w:pPr>
      <w:r>
        <w:rPr>
          <w:rFonts w:cs="Verdana"/>
          <w:sz w:val="20"/>
          <w:szCs w:val="20"/>
        </w:rPr>
        <w:t>The time functions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five</w:t>
      </w:r>
      <w:r>
        <w:rPr>
          <w:rFonts w:eastAsia="Verdana" w:cs="Verdana"/>
          <w:sz w:val="20"/>
          <w:szCs w:val="20"/>
        </w:rPr>
        <w:t xml:space="preserve"> </w:t>
      </w:r>
      <w:r>
        <w:rPr>
          <w:rFonts w:cs="Verdana"/>
          <w:sz w:val="20"/>
          <w:szCs w:val="20"/>
        </w:rPr>
        <w:t>parameters</w:t>
      </w:r>
      <w:r>
        <w:rPr>
          <w:rFonts w:eastAsia="Verdana" w:cs="Verdana"/>
          <w:sz w:val="20"/>
          <w:szCs w:val="20"/>
        </w:rPr>
        <w:t xml:space="preserve"> – </w:t>
      </w:r>
      <w:r>
        <w:rPr>
          <w:rFonts w:cs="Verdana"/>
          <w:sz w:val="20"/>
          <w:szCs w:val="20"/>
        </w:rPr>
        <w:t>start</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t</w:t>
      </w:r>
      <w:r>
        <w:rPr>
          <w:rFonts w:cs="Verdana"/>
          <w:sz w:val="20"/>
          <w:szCs w:val="20"/>
          <w:vertAlign w:val="subscript"/>
        </w:rPr>
        <w:t>0</w:t>
      </w:r>
      <w:r>
        <w:rPr>
          <w:rFonts w:cs="Verdana"/>
          <w:sz w:val="20"/>
          <w:szCs w:val="20"/>
        </w:rPr>
        <w:t>,</w:t>
      </w:r>
      <w:r>
        <w:rPr>
          <w:rFonts w:eastAsia="Verdana" w:cs="Verdana"/>
          <w:sz w:val="20"/>
          <w:szCs w:val="20"/>
        </w:rPr>
        <w:t xml:space="preserve"> </w:t>
      </w:r>
      <w:r>
        <w:rPr>
          <w:rFonts w:cs="Verdana"/>
          <w:sz w:val="20"/>
          <w:szCs w:val="20"/>
        </w:rPr>
        <w:t>end</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t</w:t>
      </w:r>
      <w:r>
        <w:rPr>
          <w:rFonts w:cs="Verdana"/>
          <w:sz w:val="20"/>
          <w:szCs w:val="20"/>
          <w:vertAlign w:val="subscript"/>
        </w:rPr>
        <w:t>1</w:t>
      </w:r>
      <w:r>
        <w:rPr>
          <w:rFonts w:cs="Verdana"/>
          <w:sz w:val="20"/>
          <w:szCs w:val="20"/>
        </w:rPr>
        <w:t>,</w:t>
      </w:r>
      <w:r>
        <w:rPr>
          <w:rFonts w:eastAsia="Verdana" w:cs="Verdana"/>
          <w:sz w:val="20"/>
          <w:szCs w:val="20"/>
        </w:rPr>
        <w:t xml:space="preserve"> </w:t>
      </w:r>
      <w:r>
        <w:rPr>
          <w:rFonts w:cs="Verdana"/>
          <w:sz w:val="20"/>
          <w:szCs w:val="20"/>
        </w:rPr>
        <w:t>start</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f</w:t>
      </w:r>
      <w:r>
        <w:rPr>
          <w:rFonts w:cs="Verdana"/>
          <w:sz w:val="20"/>
          <w:szCs w:val="20"/>
          <w:vertAlign w:val="subscript"/>
        </w:rPr>
        <w:t>0</w:t>
      </w:r>
      <w:r>
        <w:rPr>
          <w:rFonts w:cs="Verdana"/>
          <w:sz w:val="20"/>
          <w:szCs w:val="20"/>
        </w:rPr>
        <w:t>,</w:t>
      </w:r>
      <w:r>
        <w:rPr>
          <w:rFonts w:eastAsia="Verdana" w:cs="Verdana"/>
          <w:sz w:val="20"/>
          <w:szCs w:val="20"/>
        </w:rPr>
        <w:t xml:space="preserve"> </w:t>
      </w:r>
      <w:r>
        <w:rPr>
          <w:rFonts w:cs="Verdana"/>
          <w:sz w:val="20"/>
          <w:szCs w:val="20"/>
        </w:rPr>
        <w:t>end</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f</w:t>
      </w:r>
      <w:r>
        <w:rPr>
          <w:rFonts w:cs="Verdana"/>
          <w:sz w:val="20"/>
          <w:szCs w:val="20"/>
          <w:vertAlign w:val="subscript"/>
        </w:rPr>
        <w:t>1</w:t>
      </w:r>
      <w:r>
        <w:rPr>
          <w:rFonts w:cs="Verdana"/>
          <w:sz w:val="20"/>
          <w:szCs w:val="20"/>
        </w:rPr>
        <w: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ε.</w:t>
      </w:r>
      <w:r>
        <w:rPr>
          <w:rFonts w:eastAsia="Verdana" w:cs="Verdana"/>
          <w:sz w:val="20"/>
          <w:szCs w:val="20"/>
        </w:rPr>
        <w:t xml:space="preserve">  </w:t>
      </w:r>
      <w:r>
        <w:rPr>
          <w:rFonts w:cs="Verdana"/>
          <w:sz w:val="20"/>
          <w:szCs w:val="20"/>
        </w:rPr>
        <w:t>Times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expressed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dates</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without</w:t>
      </w:r>
      <w:r>
        <w:rPr>
          <w:rFonts w:eastAsia="Verdana" w:cs="Verdana"/>
          <w:sz w:val="20"/>
          <w:szCs w:val="20"/>
        </w:rPr>
        <w:t xml:space="preserve"> </w:t>
      </w:r>
      <w:r>
        <w:rPr>
          <w:rFonts w:cs="Verdana"/>
          <w:sz w:val="20"/>
          <w:szCs w:val="20"/>
        </w:rPr>
        <w:t>times.</w:t>
      </w:r>
      <w:r>
        <w:rPr>
          <w:rFonts w:eastAsia="Verdana" w:cs="Verdana"/>
          <w:sz w:val="20"/>
          <w:szCs w:val="20"/>
        </w:rPr>
        <w:t xml:space="preserve"> </w:t>
      </w:r>
      <w:r>
        <w:rPr>
          <w:rFonts w:cs="Verdana"/>
          <w:sz w:val="20"/>
          <w:szCs w:val="20"/>
        </w:rPr>
        <w:t>Factors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undimensioned</w:t>
      </w:r>
      <w:r>
        <w:rPr>
          <w:rFonts w:eastAsia="Verdana" w:cs="Verdana"/>
          <w:sz w:val="20"/>
          <w:szCs w:val="20"/>
        </w:rPr>
        <w:t xml:space="preserve"> </w:t>
      </w:r>
      <w:r>
        <w:rPr>
          <w:rFonts w:cs="Verdana"/>
          <w:sz w:val="20"/>
          <w:szCs w:val="20"/>
        </w:rPr>
        <w:t>multiplication</w:t>
      </w:r>
      <w:r>
        <w:rPr>
          <w:rFonts w:eastAsia="Verdana" w:cs="Verdana"/>
          <w:sz w:val="20"/>
          <w:szCs w:val="20"/>
        </w:rPr>
        <w:t xml:space="preserve"> </w:t>
      </w:r>
      <w:r>
        <w:rPr>
          <w:rFonts w:cs="Verdana"/>
          <w:sz w:val="20"/>
          <w:szCs w:val="20"/>
        </w:rPr>
        <w:t>factors.</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exponential</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expressed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years</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representing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taken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remaining</w:t>
      </w:r>
      <w:r>
        <w:rPr>
          <w:rFonts w:eastAsia="Verdana" w:cs="Verdana"/>
          <w:sz w:val="20"/>
          <w:szCs w:val="20"/>
        </w:rPr>
        <w:t xml:space="preserve"> </w:t>
      </w:r>
      <w:r>
        <w:rPr>
          <w:rFonts w:cs="Verdana"/>
          <w:sz w:val="20"/>
          <w:szCs w:val="20"/>
        </w:rPr>
        <w:t>post-seismic</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reduce</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e</w:t>
      </w:r>
      <w:r>
        <w:rPr>
          <w:rFonts w:eastAsia="Verdana" w:cs="Verdana"/>
          <w:sz w:val="20"/>
          <w:szCs w:val="20"/>
        </w:rPr>
        <w:t xml:space="preserve"> </w:t>
      </w:r>
      <w:r>
        <w:rPr>
          <w:rFonts w:cs="Verdana"/>
          <w:sz w:val="20"/>
          <w:szCs w:val="20"/>
        </w:rPr>
        <w:t>(=2.718...).</w:t>
      </w:r>
      <w:r>
        <w:rPr>
          <w:rFonts w:eastAsia="Verdana" w:cs="Verdana"/>
          <w:sz w:val="20"/>
          <w:szCs w:val="20"/>
        </w:rPr>
        <w:t xml:space="preserve"> </w:t>
      </w:r>
    </w:p>
    <w:p>
      <w:pPr>
        <w:pStyle w:val="TextBody"/>
        <w:rPr>
          <w:rFonts w:cs="Verdana"/>
          <w:sz w:val="20"/>
          <w:szCs w:val="20"/>
        </w:rPr>
      </w:pPr>
      <w:r>
        <w:rPr>
          <w:rFonts w:cs="Verdana"/>
          <w:sz w:val="20"/>
          <w:szCs w:val="20"/>
        </w:rPr>
        <w:t>The time functions are defined as follows: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890"/>
        <w:gridCol w:w="4505"/>
        <w:gridCol w:w="3243"/>
      </w:tblGrid>
      <w:tr>
        <w:trPr>
          <w:cantSplit w:val="false"/>
        </w:trPr>
        <w:tc>
          <w:tcPr>
            <w:tcW w:w="1890"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t>linear</w:t>
            </w:r>
            <w:r>
              <w:rPr>
                <w:rFonts w:eastAsia="Verdana" w:cs="Verdana"/>
                <w:sz w:val="20"/>
                <w:szCs w:val="20"/>
              </w:rPr>
              <w:t xml:space="preserve"> </w:t>
            </w:r>
            <w:r>
              <w:rPr>
                <w:rFonts w:cs="Verdana"/>
                <w:sz w:val="20"/>
                <w:szCs w:val="20"/>
              </w:rPr>
              <w:t>velocity</w:t>
            </w:r>
          </w:p>
        </w:tc>
        <w:tc>
          <w:tcPr>
            <w:tcW w:w="4505"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eastAsia="Verdana" w:cs="Verdana"/>
                <w:sz w:val="20"/>
                <w:szCs w:val="20"/>
              </w:rPr>
              <w:t xml:space="preserve"> </w:t>
            </w: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(t</w:t>
            </w:r>
            <w:r>
              <w:rPr>
                <w:rFonts w:eastAsia="Verdana" w:cs="Verdana"/>
                <w:sz w:val="20"/>
                <w:szCs w:val="20"/>
              </w:rPr>
              <w:t xml:space="preserve"> – </w:t>
            </w:r>
            <w:r>
              <w:rPr>
                <w:rFonts w:cs="Verdana"/>
                <w:sz w:val="20"/>
                <w:szCs w:val="20"/>
              </w:rPr>
              <w:t>t</w:t>
            </w:r>
            <w:r>
              <w:rPr>
                <w:rFonts w:cs="Verdana"/>
                <w:sz w:val="20"/>
                <w:szCs w:val="20"/>
                <w:vertAlign w:val="subscript"/>
              </w:rPr>
              <w:t>0</w:t>
            </w:r>
            <w:r>
              <w:rPr>
                <w:rFonts w:cs="Verdana"/>
                <w:sz w:val="20"/>
                <w:szCs w:val="20"/>
              </w:rPr>
              <w:t>)</w:t>
            </w:r>
          </w:p>
        </w:tc>
        <w:tc>
          <w:tcPr>
            <w:tcW w:w="3243"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t>Currently</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tc>
      </w:tr>
      <w:tr>
        <w:trPr>
          <w:cantSplit w:val="false"/>
        </w:trPr>
        <w:tc>
          <w:tcPr>
            <w:tcW w:w="1890"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t>linear</w:t>
            </w:r>
            <w:r>
              <w:rPr>
                <w:rFonts w:eastAsia="Verdana" w:cs="Verdana"/>
                <w:sz w:val="20"/>
                <w:szCs w:val="20"/>
              </w:rPr>
              <w:t xml:space="preserve"> </w:t>
            </w:r>
            <w:r>
              <w:rPr>
                <w:rFonts w:cs="Verdana"/>
                <w:sz w:val="20"/>
                <w:szCs w:val="20"/>
              </w:rPr>
              <w:t>ramp</w:t>
            </w:r>
          </w:p>
        </w:tc>
        <w:tc>
          <w:tcPr>
            <w:tcW w:w="4505" w:type="dxa"/>
            <w:tcBorders>
              <w:top w:val="nil"/>
              <w:left w:val="nil"/>
              <w:bottom w:val="nil"/>
              <w:insideH w:val="nil"/>
              <w:right w:val="nil"/>
              <w:insideV w:val="nil"/>
            </w:tcBorders>
            <w:shd w:fill="FFFFFF" w:val="clear"/>
          </w:tcPr>
          <w:p>
            <w:pPr>
              <w:pStyle w:val="TextBody"/>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0</w:t>
            </w:r>
          </w:p>
          <w:p>
            <w:pPr>
              <w:pStyle w:val="TextBody"/>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cs="Verdana"/>
                <w:sz w:val="20"/>
                <w:szCs w:val="20"/>
              </w:rPr>
              <w:t>.(t</w:t>
            </w:r>
            <w:r>
              <w:rPr>
                <w:rFonts w:cs="Verdana"/>
                <w:sz w:val="20"/>
                <w:szCs w:val="20"/>
                <w:vertAlign w:val="subscript"/>
              </w:rPr>
              <w:t>1</w:t>
            </w:r>
            <w:r>
              <w:rPr>
                <w:rFonts w:eastAsia="Verdana" w:cs="Verdana"/>
                <w:sz w:val="20"/>
                <w:szCs w:val="20"/>
              </w:rPr>
              <w:t xml:space="preserve"> – </w:t>
            </w:r>
            <w:r>
              <w:rPr>
                <w:rFonts w:cs="Verdana"/>
                <w:sz w:val="20"/>
                <w:szCs w:val="20"/>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cs="Verdana"/>
                <w:sz w:val="20"/>
                <w:szCs w:val="20"/>
              </w:rPr>
              <w:t>.(t-t</w:t>
            </w:r>
            <w:r>
              <w:rPr>
                <w:rFonts w:cs="Verdana"/>
                <w:sz w:val="20"/>
                <w:szCs w:val="20"/>
                <w:vertAlign w:val="subscript"/>
              </w:rPr>
              <w:t>0</w:t>
            </w:r>
            <w:r>
              <w:rPr>
                <w:rFonts w:cs="Verdana"/>
                <w:sz w:val="20"/>
                <w:szCs w:val="20"/>
              </w:rPr>
              <w:t>))/(t</w:t>
            </w:r>
            <w:r>
              <w:rPr>
                <w:rFonts w:cs="Verdana"/>
                <w:sz w:val="20"/>
                <w:szCs w:val="20"/>
                <w:vertAlign w:val="subscript"/>
              </w:rPr>
              <w:t>1</w:t>
            </w:r>
            <w:r>
              <w:rPr>
                <w:rFonts w:cs="Verdana"/>
                <w:sz w:val="20"/>
                <w:szCs w:val="20"/>
              </w:rPr>
              <w:t>-t</w:t>
            </w:r>
            <w:r>
              <w:rPr>
                <w:rFonts w:cs="Verdana"/>
                <w:sz w:val="20"/>
                <w:szCs w:val="20"/>
                <w:vertAlign w:val="subscript"/>
              </w:rPr>
              <w:t>0</w:t>
            </w:r>
            <w:r>
              <w:rPr>
                <w:rFonts w:cs="Verdana"/>
                <w:sz w:val="20"/>
                <w:szCs w:val="20"/>
              </w:rPr>
              <w:t>)</w:t>
            </w:r>
            <w:r>
              <w:rPr>
                <w:rFonts w:eastAsia="Verdana" w:cs="Verdana"/>
                <w:sz w:val="20"/>
                <w:szCs w:val="20"/>
              </w:rPr>
              <w:t xml:space="preserve"> </w:t>
            </w:r>
            <w:r>
              <w:rPr>
                <w:rFonts w:cs="Verdana"/>
                <w:sz w:val="20"/>
                <w:szCs w:val="20"/>
              </w:rPr>
              <w:br/>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cs="Verdana"/>
                <w:sz w:val="20"/>
                <w:szCs w:val="20"/>
                <w:vertAlign w:val="subscript"/>
              </w:rPr>
              <w:t>0</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1</w:t>
            </w:r>
          </w:p>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&gt;=</w:t>
            </w:r>
            <w:r>
              <w:rPr>
                <w:rFonts w:eastAsia="Verdana" w:cs="Verdana"/>
                <w:sz w:val="20"/>
                <w:szCs w:val="20"/>
              </w:rPr>
              <w:t xml:space="preserve"> </w:t>
            </w:r>
            <w:r>
              <w:rPr>
                <w:rFonts w:cs="Verdana"/>
                <w:sz w:val="20"/>
                <w:szCs w:val="20"/>
              </w:rPr>
              <w:t>t</w:t>
            </w:r>
            <w:r>
              <w:rPr>
                <w:rFonts w:cs="Verdana"/>
                <w:sz w:val="20"/>
                <w:szCs w:val="20"/>
                <w:vertAlign w:val="subscript"/>
              </w:rPr>
              <w:t>1</w:t>
            </w:r>
          </w:p>
        </w:tc>
        <w:tc>
          <w:tcPr>
            <w:tcW w:w="3243"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piecewise</w:t>
            </w:r>
            <w:r>
              <w:rPr>
                <w:rFonts w:eastAsia="Verdana" w:cs="Verdana"/>
                <w:sz w:val="20"/>
                <w:szCs w:val="20"/>
              </w:rPr>
              <w:t xml:space="preserve"> </w:t>
            </w:r>
            <w:r>
              <w:rPr>
                <w:rFonts w:cs="Verdana"/>
                <w:sz w:val="20"/>
                <w:szCs w:val="20"/>
              </w:rPr>
              <w:t>linear</w:t>
            </w:r>
            <w:r>
              <w:rPr>
                <w:rFonts w:eastAsia="Verdana" w:cs="Verdana"/>
                <w:sz w:val="20"/>
                <w:szCs w:val="20"/>
              </w:rPr>
              <w:t xml:space="preserve"> </w:t>
            </w:r>
            <w:r>
              <w:rPr>
                <w:rFonts w:cs="Verdana"/>
                <w:sz w:val="20"/>
                <w:szCs w:val="20"/>
              </w:rPr>
              <w:t>representation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example,</w:t>
            </w:r>
            <w:r>
              <w:rPr>
                <w:rFonts w:eastAsia="Verdana" w:cs="Verdana"/>
                <w:sz w:val="20"/>
                <w:szCs w:val="20"/>
              </w:rPr>
              <w:t xml:space="preserve"> </w:t>
            </w:r>
            <w:r>
              <w:rPr>
                <w:rFonts w:cs="Verdana"/>
                <w:sz w:val="20"/>
                <w:szCs w:val="20"/>
              </w:rPr>
              <w:t>post</w:t>
            </w:r>
            <w:r>
              <w:rPr>
                <w:rFonts w:eastAsia="Verdana" w:cs="Verdana"/>
                <w:sz w:val="20"/>
                <w:szCs w:val="20"/>
              </w:rPr>
              <w:t>-</w:t>
            </w:r>
            <w:r>
              <w:rPr>
                <w:rFonts w:cs="Verdana"/>
                <w:sz w:val="20"/>
                <w:szCs w:val="20"/>
              </w:rPr>
              <w:t>seismic</w:t>
            </w:r>
            <w:r>
              <w:rPr>
                <w:rFonts w:eastAsia="Verdana" w:cs="Verdana"/>
                <w:sz w:val="20"/>
                <w:szCs w:val="20"/>
              </w:rPr>
              <w:t xml:space="preserve"> </w:t>
            </w:r>
            <w:r>
              <w:rPr>
                <w:rFonts w:cs="Verdana"/>
                <w:sz w:val="20"/>
                <w:szCs w:val="20"/>
              </w:rPr>
              <w:t>deformation</w:t>
            </w:r>
          </w:p>
        </w:tc>
      </w:tr>
      <w:tr>
        <w:trPr>
          <w:cantSplit w:val="false"/>
        </w:trPr>
        <w:tc>
          <w:tcPr>
            <w:tcW w:w="1890"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t>step</w:t>
            </w:r>
            <w:r>
              <w:rPr>
                <w:rFonts w:eastAsia="Verdana" w:cs="Verdana"/>
                <w:sz w:val="20"/>
                <w:szCs w:val="20"/>
              </w:rPr>
              <w:t xml:space="preserve"> </w:t>
            </w:r>
            <w:r>
              <w:rPr>
                <w:rFonts w:cs="Verdana"/>
                <w:sz w:val="20"/>
                <w:szCs w:val="20"/>
              </w:rPr>
              <w:t>function</w:t>
            </w:r>
          </w:p>
        </w:tc>
        <w:tc>
          <w:tcPr>
            <w:tcW w:w="4505" w:type="dxa"/>
            <w:tcBorders>
              <w:top w:val="nil"/>
              <w:left w:val="nil"/>
              <w:bottom w:val="nil"/>
              <w:insideH w:val="nil"/>
              <w:right w:val="nil"/>
              <w:insideV w:val="nil"/>
            </w:tcBorders>
            <w:shd w:fill="FFFFFF" w:val="clear"/>
          </w:tcPr>
          <w:p>
            <w:pPr>
              <w:pStyle w:val="TextBody"/>
              <w:rPr>
                <w:rFonts w:cs="Verdana"/>
                <w:sz w:val="20"/>
                <w:szCs w:val="20"/>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0</w:t>
            </w:r>
            <w:r>
              <w:rPr>
                <w:rFonts w:cs="Verdana"/>
                <w:sz w:val="20"/>
                <w:szCs w:val="20"/>
              </w:rPr>
              <w:t>,</w:t>
            </w:r>
          </w:p>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&gt;=</w:t>
            </w:r>
            <w:r>
              <w:rPr>
                <w:rFonts w:eastAsia="Verdana" w:cs="Verdana"/>
                <w:sz w:val="20"/>
                <w:szCs w:val="20"/>
              </w:rPr>
              <w:t xml:space="preserve"> </w:t>
            </w:r>
            <w:r>
              <w:rPr>
                <w:rFonts w:cs="Verdana"/>
                <w:sz w:val="20"/>
                <w:szCs w:val="20"/>
              </w:rPr>
              <w:t>t</w:t>
            </w:r>
            <w:r>
              <w:rPr>
                <w:rFonts w:cs="Verdana"/>
                <w:sz w:val="20"/>
                <w:szCs w:val="20"/>
                <w:vertAlign w:val="subscript"/>
              </w:rPr>
              <w:t>0</w:t>
            </w:r>
          </w:p>
        </w:tc>
        <w:tc>
          <w:tcPr>
            <w:tcW w:w="324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special</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linear</w:t>
            </w:r>
            <w:r>
              <w:rPr>
                <w:rFonts w:eastAsia="Verdana" w:cs="Verdana"/>
                <w:sz w:val="20"/>
                <w:szCs w:val="20"/>
              </w:rPr>
              <w:t xml:space="preserve"> </w:t>
            </w:r>
            <w:r>
              <w:rPr>
                <w:rFonts w:cs="Verdana"/>
                <w:sz w:val="20"/>
                <w:szCs w:val="20"/>
              </w:rPr>
              <w:t>ramp</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t</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t</w:t>
            </w:r>
            <w:r>
              <w:rPr>
                <w:rFonts w:cs="Verdana"/>
                <w:sz w:val="20"/>
                <w:szCs w:val="20"/>
                <w:vertAlign w:val="subscript"/>
              </w:rPr>
              <w:t>1</w:t>
            </w:r>
            <w:r>
              <w:rPr>
                <w:rFonts w:cs="Verdana"/>
                <w:sz w:val="20"/>
                <w:szCs w:val="20"/>
              </w:rPr>
              <w:t>.</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conventional</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1),</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-1,</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vertAlign w:val="subscript"/>
              </w:rPr>
              <w:t xml:space="preserve"> </w:t>
            </w:r>
            <w:r>
              <w:rPr>
                <w:rFonts w:cs="Verdana"/>
                <w:sz w:val="20"/>
                <w:szCs w:val="20"/>
              </w:rPr>
              <w:t>=</w:t>
            </w:r>
            <w:r>
              <w:rPr>
                <w:rFonts w:eastAsia="Verdana" w:cs="Verdana"/>
                <w:sz w:val="20"/>
                <w:szCs w:val="20"/>
              </w:rPr>
              <w:t xml:space="preserve"> </w:t>
            </w:r>
            <w:r>
              <w:rPr>
                <w:rFonts w:cs="Verdana"/>
                <w:sz w:val="20"/>
                <w:szCs w:val="20"/>
              </w:rPr>
              <w:t>0)</w:t>
            </w:r>
          </w:p>
        </w:tc>
      </w:tr>
      <w:tr>
        <w:trPr>
          <w:cantSplit w:val="false"/>
        </w:trPr>
        <w:tc>
          <w:tcPr>
            <w:tcW w:w="1890"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t>exponential</w:t>
            </w:r>
            <w:r>
              <w:rPr>
                <w:rFonts w:eastAsia="Verdana" w:cs="Verdana"/>
                <w:sz w:val="20"/>
                <w:szCs w:val="20"/>
              </w:rPr>
              <w:t xml:space="preserve"> </w:t>
            </w:r>
            <w:r>
              <w:rPr>
                <w:rFonts w:cs="Verdana"/>
                <w:sz w:val="20"/>
                <w:szCs w:val="20"/>
              </w:rPr>
              <w:t>decay</w:t>
            </w:r>
          </w:p>
        </w:tc>
        <w:tc>
          <w:tcPr>
            <w:tcW w:w="4505" w:type="dxa"/>
            <w:tcBorders>
              <w:top w:val="nil"/>
              <w:left w:val="nil"/>
              <w:bottom w:val="nil"/>
              <w:insideH w:val="nil"/>
              <w:right w:val="nil"/>
              <w:insideV w:val="nil"/>
            </w:tcBorders>
            <w:shd w:fill="FFFFFF" w:val="clear"/>
          </w:tcPr>
          <w:p>
            <w:pPr>
              <w:pStyle w:val="TextBody"/>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0</w:t>
            </w:r>
          </w:p>
          <w:p>
            <w:pPr>
              <w:pStyle w:val="TextBody"/>
              <w:rPr>
                <w:rFonts w:eastAsia="Verdana" w:cs="Verdana"/>
                <w:sz w:val="20"/>
                <w:szCs w:val="20"/>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0</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cs="Verdana"/>
                <w:sz w:val="20"/>
                <w:szCs w:val="20"/>
              </w:rPr>
              <w:t>-f</w:t>
            </w:r>
            <w:r>
              <w:rPr>
                <w:rFonts w:cs="Verdana"/>
                <w:sz w:val="20"/>
                <w:szCs w:val="20"/>
                <w:vertAlign w:val="subscript"/>
              </w:rPr>
              <w:t>0</w:t>
            </w:r>
            <w:r>
              <w:rPr>
                <w:rFonts w:cs="Verdana"/>
                <w:sz w:val="20"/>
                <w:szCs w:val="20"/>
              </w:rPr>
              <w:t>)(1-e</w:t>
            </w:r>
            <w:r>
              <w:rPr>
                <w:rFonts w:cs="Verdana"/>
                <w:sz w:val="20"/>
                <w:szCs w:val="20"/>
                <w:vertAlign w:val="superscript"/>
              </w:rPr>
              <w:t>ε</w:t>
            </w:r>
            <w:r>
              <w:rPr>
                <w:rFonts w:eastAsia="Verdana" w:cs="Verdana"/>
                <w:sz w:val="20"/>
                <w:szCs w:val="20"/>
                <w:vertAlign w:val="superscript"/>
              </w:rPr>
              <w:t xml:space="preserve"> </w:t>
            </w:r>
            <w:r>
              <w:rPr>
                <w:rFonts w:cs="Verdana"/>
                <w:sz w:val="20"/>
                <w:szCs w:val="20"/>
                <w:vertAlign w:val="superscript"/>
              </w:rPr>
              <w:t>(t0-t)</w:t>
            </w:r>
            <w:r>
              <w:rPr>
                <w:rFonts w:cs="Verdana"/>
                <w:sz w:val="20"/>
                <w:szCs w:val="20"/>
              </w:rPr>
              <w:t>)/(1-</w:t>
            </w:r>
            <w:r>
              <w:rPr>
                <w:rFonts w:eastAsia="Verdana" w:cs="Verdana"/>
                <w:sz w:val="20"/>
                <w:szCs w:val="20"/>
              </w:rPr>
              <w:t xml:space="preserve"> </w:t>
            </w:r>
            <w:r>
              <w:rPr>
                <w:rFonts w:cs="Verdana"/>
                <w:sz w:val="20"/>
                <w:szCs w:val="20"/>
              </w:rPr>
              <w:t>e</w:t>
            </w:r>
            <w:r>
              <w:rPr>
                <w:rFonts w:cs="Verdana"/>
                <w:sz w:val="20"/>
                <w:szCs w:val="20"/>
                <w:vertAlign w:val="superscript"/>
              </w:rPr>
              <w:t>ε</w:t>
            </w:r>
            <w:r>
              <w:rPr>
                <w:rFonts w:eastAsia="Verdana" w:cs="Verdana"/>
                <w:sz w:val="20"/>
                <w:szCs w:val="20"/>
                <w:vertAlign w:val="superscript"/>
              </w:rPr>
              <w:t xml:space="preserve"> </w:t>
            </w:r>
            <w:r>
              <w:rPr>
                <w:rFonts w:cs="Verdana"/>
                <w:sz w:val="20"/>
                <w:szCs w:val="20"/>
                <w:vertAlign w:val="superscript"/>
              </w:rPr>
              <w:t>(t0-t1)</w:t>
            </w:r>
            <w:r>
              <w:rPr>
                <w:rFonts w:cs="Verdana"/>
                <w:sz w:val="20"/>
                <w:szCs w:val="20"/>
              </w:rPr>
              <w:t>)</w:t>
            </w:r>
            <w:r>
              <w:rPr>
                <w:rFonts w:eastAsia="Verdana" w:cs="Verdana"/>
                <w:sz w:val="20"/>
                <w:szCs w:val="20"/>
              </w:rPr>
              <w:t xml:space="preserve"> </w:t>
            </w:r>
          </w:p>
          <w:p>
            <w:pPr>
              <w:pStyle w:val="TextBody"/>
              <w:rPr>
                <w:rFonts w:cs="Verdana"/>
                <w:sz w:val="20"/>
                <w:szCs w:val="20"/>
                <w:vertAlign w:val="subscript"/>
              </w:rPr>
            </w:pP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cs="Verdana"/>
                <w:sz w:val="20"/>
                <w:szCs w:val="20"/>
                <w:vertAlign w:val="subscript"/>
              </w:rPr>
              <w:t>0</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t</w:t>
            </w:r>
            <w:r>
              <w:rPr>
                <w:rFonts w:cs="Verdana"/>
                <w:sz w:val="20"/>
                <w:szCs w:val="20"/>
                <w:vertAlign w:val="subscript"/>
              </w:rPr>
              <w:t>1</w:t>
            </w:r>
          </w:p>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t</w:t>
            </w:r>
            <w:r>
              <w:rPr>
                <w:rFonts w:eastAsia="Verdana" w:cs="Verdana"/>
                <w:sz w:val="20"/>
                <w:szCs w:val="20"/>
              </w:rPr>
              <w:t xml:space="preserve"> </w:t>
            </w:r>
            <w:r>
              <w:rPr>
                <w:rFonts w:cs="Verdana"/>
                <w:sz w:val="20"/>
                <w:szCs w:val="20"/>
              </w:rPr>
              <w:t>=</w:t>
            </w:r>
            <w:r>
              <w:rPr>
                <w:rFonts w:eastAsia="Verdana" w:cs="Verdana"/>
                <w:sz w:val="20"/>
                <w:szCs w:val="20"/>
              </w:rPr>
              <w:t xml:space="preserve"> </w:t>
            </w:r>
            <w:r>
              <w:rPr>
                <w:rFonts w:cs="Verdana"/>
                <w:sz w:val="20"/>
                <w:szCs w:val="20"/>
              </w:rPr>
              <w:t>f</w:t>
            </w:r>
            <w:r>
              <w:rPr>
                <w:rFonts w:cs="Verdana"/>
                <w:sz w:val="20"/>
                <w:szCs w:val="20"/>
                <w:vertAlign w:val="subscript"/>
              </w:rPr>
              <w:t>1</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w:t>
            </w:r>
            <w:r>
              <w:rPr>
                <w:rFonts w:eastAsia="Verdana" w:cs="Verdana"/>
                <w:sz w:val="20"/>
                <w:szCs w:val="20"/>
              </w:rPr>
              <w:t xml:space="preserve"> </w:t>
            </w:r>
            <w:r>
              <w:rPr>
                <w:rFonts w:cs="Verdana"/>
                <w:sz w:val="20"/>
                <w:szCs w:val="20"/>
              </w:rPr>
              <w:t>&gt;=</w:t>
            </w:r>
            <w:r>
              <w:rPr>
                <w:rFonts w:eastAsia="Verdana" w:cs="Verdana"/>
                <w:sz w:val="20"/>
                <w:szCs w:val="20"/>
              </w:rPr>
              <w:t xml:space="preserve"> </w:t>
            </w:r>
            <w:r>
              <w:rPr>
                <w:rFonts w:cs="Verdana"/>
                <w:sz w:val="20"/>
                <w:szCs w:val="20"/>
              </w:rPr>
              <w:t>t</w:t>
            </w:r>
            <w:r>
              <w:rPr>
                <w:rFonts w:cs="Verdana"/>
                <w:sz w:val="20"/>
                <w:szCs w:val="20"/>
                <w:vertAlign w:val="subscript"/>
              </w:rPr>
              <w:t>1</w:t>
            </w:r>
          </w:p>
        </w:tc>
        <w:tc>
          <w:tcPr>
            <w:tcW w:w="3243"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t>This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represent</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resulting</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post-seismic</w:t>
            </w:r>
            <w:r>
              <w:rPr>
                <w:rFonts w:eastAsia="Verdana" w:cs="Verdana"/>
                <w:sz w:val="20"/>
                <w:szCs w:val="20"/>
              </w:rPr>
              <w:t xml:space="preserve"> </w:t>
            </w:r>
            <w:r>
              <w:rPr>
                <w:rFonts w:cs="Verdana"/>
                <w:sz w:val="20"/>
                <w:szCs w:val="20"/>
              </w:rPr>
              <w:t>deformation</w:t>
            </w:r>
          </w:p>
        </w:tc>
      </w:tr>
    </w:tbl>
    <w:p>
      <w:pPr>
        <w:pStyle w:val="TextBody"/>
        <w:rPr/>
      </w:pPr>
      <w:r>
        <w:rPr/>
      </w:r>
    </w:p>
    <w:p>
      <w:pPr>
        <w:pStyle w:val="TextBody"/>
        <w:rPr>
          <w:rFonts w:cs="Verdana"/>
          <w:sz w:val="20"/>
          <w:szCs w:val="20"/>
        </w:rPr>
      </w:pPr>
      <w:r>
        <w:rPr>
          <w:rFonts w:cs="Verdana"/>
          <w:sz w:val="20"/>
          <w:szCs w:val="20"/>
        </w:rPr>
        <w:t>For the error elements eh, ev the scale factor f</w:t>
      </w:r>
      <w:r>
        <w:rPr>
          <w:rFonts w:cs="Verdana"/>
          <w:sz w:val="20"/>
          <w:szCs w:val="20"/>
          <w:vertAlign w:val="subscript"/>
        </w:rPr>
        <w:t>e,t</w:t>
      </w:r>
      <w:r>
        <w:rPr>
          <w:rFonts w:cs="Verdana"/>
          <w:sz w:val="20"/>
          <w:szCs w:val="20"/>
        </w:rPr>
        <w:t xml:space="preserve"> is defined by:</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890"/>
        <w:gridCol w:w="4505"/>
        <w:gridCol w:w="3243"/>
      </w:tblGrid>
      <w:tr>
        <w:trPr>
          <w:cantSplit w:val="false"/>
        </w:trPr>
        <w:tc>
          <w:tcPr>
            <w:tcW w:w="1890"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t>Velocity function</w:t>
            </w:r>
          </w:p>
        </w:tc>
        <w:tc>
          <w:tcPr>
            <w:tcW w:w="4505" w:type="dxa"/>
            <w:tcBorders>
              <w:top w:val="nil"/>
              <w:left w:val="nil"/>
              <w:bottom w:val="nil"/>
              <w:insideH w:val="nil"/>
              <w:right w:val="nil"/>
              <w:insideV w:val="nil"/>
            </w:tcBorders>
            <w:shd w:fill="FFFFFF" w:val="clear"/>
          </w:tcPr>
          <w:p>
            <w:pPr>
              <w:pStyle w:val="TextBody"/>
              <w:spacing w:before="0" w:after="120"/>
              <w:rPr>
                <w:rFonts w:cs="Verdana"/>
                <w:sz w:val="20"/>
                <w:szCs w:val="20"/>
                <w:vertAlign w:val="subscript"/>
              </w:rPr>
            </w:pPr>
            <w:r>
              <w:rPr>
                <w:rFonts w:cs="Verdana"/>
                <w:sz w:val="20"/>
                <w:szCs w:val="20"/>
              </w:rPr>
              <w:t>f</w:t>
            </w:r>
            <w:r>
              <w:rPr>
                <w:rFonts w:cs="Verdana"/>
                <w:sz w:val="20"/>
                <w:szCs w:val="20"/>
                <w:vertAlign w:val="subscript"/>
              </w:rPr>
              <w:t>e,t</w:t>
            </w:r>
            <w:r>
              <w:rPr>
                <w:rFonts w:cs="Verdana"/>
                <w:sz w:val="20"/>
                <w:szCs w:val="20"/>
              </w:rPr>
              <w:t xml:space="preserve"> = f</w:t>
            </w:r>
            <w:r>
              <w:rPr>
                <w:rFonts w:cs="Verdana"/>
                <w:sz w:val="20"/>
                <w:szCs w:val="20"/>
                <w:vertAlign w:val="subscript"/>
              </w:rPr>
              <w:t>t</w:t>
            </w:r>
          </w:p>
        </w:tc>
        <w:tc>
          <w:tcPr>
            <w:tcW w:w="3243"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t>Note this may be negative.  However it is squared when it is used.</w:t>
            </w:r>
          </w:p>
        </w:tc>
      </w:tr>
      <w:tr>
        <w:trPr>
          <w:cantSplit w:val="false"/>
        </w:trPr>
        <w:tc>
          <w:tcPr>
            <w:tcW w:w="1890"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t>Step, ramp, and exponential function</w:t>
            </w:r>
          </w:p>
        </w:tc>
        <w:tc>
          <w:tcPr>
            <w:tcW w:w="4505"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t>f</w:t>
            </w:r>
            <w:r>
              <w:rPr>
                <w:rFonts w:cs="Verdana"/>
                <w:sz w:val="20"/>
                <w:szCs w:val="20"/>
                <w:vertAlign w:val="subscript"/>
              </w:rPr>
              <w:t>e,t</w:t>
            </w:r>
            <w:r>
              <w:rPr>
                <w:rFonts w:cs="Verdana"/>
                <w:sz w:val="20"/>
                <w:szCs w:val="20"/>
              </w:rPr>
              <w:t xml:space="preserve"> = </w:t>
            </w:r>
            <w:r>
              <w:rPr>
                <w:rFonts w:eastAsia="Verdana" w:cs="Verdana"/>
                <w:sz w:val="20"/>
                <w:szCs w:val="20"/>
              </w:rPr>
              <w:t>√abs(</w:t>
            </w:r>
            <w:r>
              <w:rPr>
                <w:rFonts w:cs="Verdana"/>
                <w:sz w:val="20"/>
                <w:szCs w:val="20"/>
              </w:rPr>
              <w:t>f</w:t>
            </w:r>
            <w:r>
              <w:rPr>
                <w:rFonts w:cs="Verdana"/>
                <w:sz w:val="20"/>
                <w:szCs w:val="20"/>
                <w:vertAlign w:val="subscript"/>
              </w:rPr>
              <w:t>t</w:t>
            </w:r>
            <w:r>
              <w:rPr>
                <w:rFonts w:cs="Verdana"/>
                <w:sz w:val="20"/>
                <w:szCs w:val="20"/>
              </w:rPr>
              <w:t>)</w:t>
            </w:r>
          </w:p>
        </w:tc>
        <w:tc>
          <w:tcPr>
            <w:tcW w:w="3243" w:type="dxa"/>
            <w:tcBorders>
              <w:top w:val="nil"/>
              <w:left w:val="nil"/>
              <w:bottom w:val="nil"/>
              <w:insideH w:val="nil"/>
              <w:right w:val="nil"/>
              <w:insideV w:val="nil"/>
            </w:tcBorders>
            <w:shd w:fill="FFFFFF" w:val="clear"/>
          </w:tcPr>
          <w:p>
            <w:pPr>
              <w:pStyle w:val="TextBody"/>
              <w:spacing w:before="0" w:after="120"/>
              <w:rPr>
                <w:rFonts w:cs="Verdana"/>
                <w:sz w:val="20"/>
                <w:szCs w:val="20"/>
              </w:rPr>
            </w:pPr>
            <w:r>
              <w:rPr>
                <w:rFonts w:cs="Verdana"/>
                <w:sz w:val="20"/>
                <w:szCs w:val="20"/>
              </w:rPr>
            </w:r>
          </w:p>
        </w:tc>
      </w:tr>
    </w:tbl>
    <w:p>
      <w:pPr>
        <w:pStyle w:val="TextBody"/>
        <w:rPr/>
      </w:pPr>
      <w:r>
        <w:rPr/>
      </w:r>
    </w:p>
    <w:p>
      <w:pPr>
        <w:pStyle w:val="TextBody"/>
        <w:rPr>
          <w:rFonts w:eastAsia="Verdana" w:cs="Verdana"/>
          <w:sz w:val="20"/>
          <w:szCs w:val="20"/>
        </w:rPr>
      </w:pPr>
      <w:r>
        <w:rPr>
          <w:rFonts w:eastAsia="Verdana" w:cs="Verdana"/>
          <w:sz w:val="20"/>
          <w:szCs w:val="20"/>
        </w:rPr>
        <w:t>This approach is used because the ramp, step, and exponential decay models typically have scale factors less than one, and the ramp and step models may be combined in a piecewise linear model.  As error elements are added using the root sum of squares, the √f factor gives a more sensible error.</w:t>
      </w:r>
    </w:p>
    <w:p>
      <w:pPr>
        <w:pStyle w:val="TextBody"/>
        <w:rPr>
          <w:rFonts w:cs="Verdana"/>
          <w:sz w:val="20"/>
          <w:szCs w:val="20"/>
        </w:rPr>
      </w:pPr>
      <w:r>
        <w:rPr>
          <w:rFonts w:cs="Verdana"/>
          <w:sz w:val="20"/>
          <w:szCs w:val="20"/>
        </w:rPr>
        <w:t>Where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necessary</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convert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days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years,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year</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365.2425</w:t>
      </w:r>
      <w:r>
        <w:rPr>
          <w:rFonts w:eastAsia="Verdana" w:cs="Verdana"/>
          <w:sz w:val="20"/>
          <w:szCs w:val="20"/>
        </w:rPr>
        <w:t xml:space="preserve"> </w:t>
      </w:r>
      <w:r>
        <w:rPr>
          <w:rFonts w:cs="Verdana"/>
          <w:sz w:val="20"/>
          <w:szCs w:val="20"/>
        </w:rPr>
        <w:t>days.</w:t>
      </w:r>
    </w:p>
    <w:p>
      <w:pPr>
        <w:pStyle w:val="Heading3"/>
        <w:numPr>
          <w:ilvl w:val="2"/>
          <w:numId w:val="1"/>
        </w:numPr>
        <w:rPr/>
      </w:pPr>
      <w:r>
        <w:rPr/>
        <w:t>Combination of components</w:t>
      </w:r>
    </w:p>
    <w:p>
      <w:pPr>
        <w:pStyle w:val="TextBody"/>
        <w:rPr>
          <w:rFonts w:eastAsia="Verdana" w:cs="Verdana"/>
          <w:sz w:val="20"/>
          <w:szCs w:val="20"/>
        </w:rPr>
      </w:pPr>
      <w:r>
        <w:rPr>
          <w:rFonts w:eastAsia="Verdana" w:cs="Verdana"/>
          <w:sz w:val="20"/>
          <w:szCs w:val="20"/>
        </w:rPr>
        <w:t>At a given time and location the elements from each component of each submodel are combined to determine the overall displacement and errors.</w:t>
      </w:r>
    </w:p>
    <w:p>
      <w:pPr>
        <w:pStyle w:val="TextBody"/>
        <w:rPr>
          <w:rFonts w:eastAsia="Verdana" w:cs="Verdana"/>
          <w:sz w:val="20"/>
          <w:szCs w:val="20"/>
        </w:rPr>
      </w:pPr>
      <w:r>
        <w:rPr>
          <w:rFonts w:eastAsia="Verdana" w:cs="Verdana"/>
          <w:sz w:val="20"/>
          <w:szCs w:val="20"/>
        </w:rPr>
        <w:t>The displacement elements de, dn, dh are combined by simply adding their values calculated for each component.  For example, if there are n components for which the spatial representation calculates de as de</w:t>
      </w:r>
      <w:r>
        <w:rPr>
          <w:rFonts w:eastAsia="Verdana" w:cs="Verdana"/>
          <w:sz w:val="20"/>
          <w:szCs w:val="20"/>
          <w:vertAlign w:val="subscript"/>
        </w:rPr>
        <w:t>1</w:t>
      </w:r>
      <w:r>
        <w:rPr>
          <w:rFonts w:eastAsia="Verdana" w:cs="Verdana"/>
          <w:sz w:val="20"/>
          <w:szCs w:val="20"/>
        </w:rPr>
        <w:t>, de</w:t>
      </w:r>
      <w:r>
        <w:rPr>
          <w:rFonts w:eastAsia="Verdana" w:cs="Verdana"/>
          <w:sz w:val="20"/>
          <w:szCs w:val="20"/>
          <w:vertAlign w:val="subscript"/>
        </w:rPr>
        <w:t>2</w:t>
      </w:r>
      <w:r>
        <w:rPr>
          <w:rFonts w:eastAsia="Verdana" w:cs="Verdana"/>
          <w:sz w:val="20"/>
          <w:szCs w:val="20"/>
        </w:rPr>
        <w:t>, … to de</w:t>
      </w:r>
      <w:r>
        <w:rPr>
          <w:rFonts w:eastAsia="Verdana" w:cs="Verdana"/>
          <w:sz w:val="20"/>
          <w:szCs w:val="20"/>
          <w:vertAlign w:val="subscript"/>
        </w:rPr>
        <w:t>n</w:t>
      </w:r>
      <w:r>
        <w:rPr>
          <w:rFonts w:eastAsia="Verdana" w:cs="Verdana"/>
          <w:sz w:val="20"/>
          <w:szCs w:val="20"/>
        </w:rPr>
        <w:t>, and the time function evaluates to f</w:t>
      </w:r>
      <w:r>
        <w:rPr>
          <w:rFonts w:eastAsia="Verdana" w:cs="Verdana"/>
          <w:sz w:val="20"/>
          <w:szCs w:val="20"/>
          <w:vertAlign w:val="subscript"/>
        </w:rPr>
        <w:t>1</w:t>
      </w:r>
      <w:r>
        <w:rPr>
          <w:rFonts w:eastAsia="Verdana" w:cs="Verdana"/>
          <w:sz w:val="20"/>
          <w:szCs w:val="20"/>
        </w:rPr>
        <w:t>, f</w:t>
      </w:r>
      <w:r>
        <w:rPr>
          <w:rFonts w:eastAsia="Verdana" w:cs="Verdana"/>
          <w:sz w:val="20"/>
          <w:szCs w:val="20"/>
          <w:vertAlign w:val="subscript"/>
        </w:rPr>
        <w:t>2</w:t>
      </w:r>
      <w:r>
        <w:rPr>
          <w:rFonts w:eastAsia="Verdana" w:cs="Verdana"/>
          <w:sz w:val="20"/>
          <w:szCs w:val="20"/>
        </w:rPr>
        <w:t>, … to  f</w:t>
      </w:r>
      <w:r>
        <w:rPr>
          <w:rFonts w:eastAsia="Verdana" w:cs="Verdana"/>
          <w:sz w:val="20"/>
          <w:szCs w:val="20"/>
          <w:vertAlign w:val="subscript"/>
        </w:rPr>
        <w:t>n</w:t>
      </w:r>
      <w:r>
        <w:rPr>
          <w:rFonts w:eastAsia="Verdana" w:cs="Verdana"/>
          <w:sz w:val="20"/>
          <w:szCs w:val="20"/>
        </w:rPr>
        <w:t xml:space="preserve"> then the total model value for de is </w:t>
      </w:r>
    </w:p>
    <w:p>
      <w:pPr>
        <w:pStyle w:val="TextBody"/>
        <w:ind w:left="709" w:right="0" w:hanging="0"/>
        <w:rPr>
          <w:rFonts w:eastAsia="Verdana" w:cs="Verdana"/>
          <w:sz w:val="20"/>
          <w:szCs w:val="20"/>
          <w:vertAlign w:val="subscript"/>
        </w:rPr>
      </w:pPr>
      <w:r>
        <w:rPr>
          <w:rFonts w:eastAsia="Verdana" w:cs="Verdana"/>
          <w:sz w:val="20"/>
          <w:szCs w:val="20"/>
        </w:rPr>
        <w:t>de = f</w:t>
      </w:r>
      <w:r>
        <w:rPr>
          <w:rFonts w:eastAsia="Verdana" w:cs="Verdana"/>
          <w:sz w:val="20"/>
          <w:szCs w:val="20"/>
          <w:vertAlign w:val="subscript"/>
        </w:rPr>
        <w:t>1</w:t>
      </w:r>
      <w:r>
        <w:rPr>
          <w:rFonts w:eastAsia="Verdana" w:cs="Verdana"/>
          <w:sz w:val="20"/>
          <w:szCs w:val="20"/>
        </w:rPr>
        <w:t>.de</w:t>
      </w:r>
      <w:r>
        <w:rPr>
          <w:rFonts w:eastAsia="Verdana" w:cs="Verdana"/>
          <w:sz w:val="20"/>
          <w:szCs w:val="20"/>
          <w:vertAlign w:val="subscript"/>
        </w:rPr>
        <w:t xml:space="preserve">1 </w:t>
      </w:r>
      <w:r>
        <w:rPr>
          <w:rFonts w:eastAsia="Verdana" w:cs="Verdana"/>
          <w:sz w:val="20"/>
          <w:szCs w:val="20"/>
        </w:rPr>
        <w:t>+ f</w:t>
      </w:r>
      <w:r>
        <w:rPr>
          <w:rFonts w:eastAsia="Verdana" w:cs="Verdana"/>
          <w:sz w:val="20"/>
          <w:szCs w:val="20"/>
          <w:vertAlign w:val="subscript"/>
        </w:rPr>
        <w:t>2</w:t>
      </w:r>
      <w:r>
        <w:rPr>
          <w:rFonts w:eastAsia="Verdana" w:cs="Verdana"/>
          <w:sz w:val="20"/>
          <w:szCs w:val="20"/>
        </w:rPr>
        <w:t>.de</w:t>
      </w:r>
      <w:r>
        <w:rPr>
          <w:rFonts w:eastAsia="Verdana" w:cs="Verdana"/>
          <w:sz w:val="20"/>
          <w:szCs w:val="20"/>
          <w:vertAlign w:val="subscript"/>
        </w:rPr>
        <w:t xml:space="preserve">2 </w:t>
      </w:r>
      <w:r>
        <w:rPr>
          <w:rFonts w:eastAsia="Verdana" w:cs="Verdana"/>
          <w:sz w:val="20"/>
          <w:szCs w:val="20"/>
        </w:rPr>
        <w:t>+ … + f</w:t>
      </w:r>
      <w:r>
        <w:rPr>
          <w:rFonts w:eastAsia="Verdana" w:cs="Verdana"/>
          <w:sz w:val="20"/>
          <w:szCs w:val="20"/>
          <w:vertAlign w:val="subscript"/>
        </w:rPr>
        <w:t>n</w:t>
      </w:r>
      <w:r>
        <w:rPr>
          <w:rFonts w:eastAsia="Verdana" w:cs="Verdana"/>
          <w:sz w:val="20"/>
          <w:szCs w:val="20"/>
        </w:rPr>
        <w:t>.de</w:t>
      </w:r>
      <w:r>
        <w:rPr>
          <w:rFonts w:eastAsia="Verdana" w:cs="Verdana"/>
          <w:sz w:val="20"/>
          <w:szCs w:val="20"/>
          <w:vertAlign w:val="subscript"/>
        </w:rPr>
        <w:t>n</w:t>
      </w:r>
    </w:p>
    <w:p>
      <w:pPr>
        <w:pStyle w:val="TextBody"/>
        <w:rPr>
          <w:rFonts w:eastAsia="Verdana" w:cs="Verdana"/>
          <w:sz w:val="20"/>
          <w:szCs w:val="20"/>
        </w:rPr>
      </w:pPr>
      <w:r>
        <w:rPr>
          <w:rFonts w:eastAsia="Verdana" w:cs="Verdana"/>
          <w:sz w:val="20"/>
          <w:szCs w:val="20"/>
        </w:rPr>
        <w:t>The error values eh, ev are combined by determining the root sum of squares (RSS) of the values determined for each component.  So for example</w:t>
      </w:r>
    </w:p>
    <w:p>
      <w:pPr>
        <w:pStyle w:val="TextBody"/>
        <w:ind w:left="709" w:right="0" w:hanging="0"/>
        <w:rPr>
          <w:rFonts w:eastAsia="Verdana" w:cs="Verdana"/>
          <w:sz w:val="20"/>
          <w:szCs w:val="20"/>
        </w:rPr>
      </w:pPr>
      <w:r>
        <w:rPr>
          <w:rFonts w:eastAsia="Verdana" w:cs="Verdana"/>
          <w:sz w:val="20"/>
          <w:szCs w:val="20"/>
        </w:rPr>
        <w:t>eh = √(f</w:t>
      </w:r>
      <w:r>
        <w:rPr>
          <w:rFonts w:eastAsia="Verdana" w:cs="Verdana"/>
          <w:sz w:val="20"/>
          <w:szCs w:val="20"/>
          <w:vertAlign w:val="subscript"/>
        </w:rPr>
        <w:t>e,1</w:t>
      </w:r>
      <w:r>
        <w:rPr>
          <w:rFonts w:eastAsia="Verdana" w:cs="Verdana"/>
          <w:sz w:val="20"/>
          <w:szCs w:val="20"/>
          <w:vertAlign w:val="superscript"/>
        </w:rPr>
        <w:t>2</w:t>
      </w:r>
      <w:r>
        <w:rPr>
          <w:rFonts w:eastAsia="Verdana" w:cs="Verdana"/>
          <w:sz w:val="20"/>
          <w:szCs w:val="20"/>
        </w:rPr>
        <w:t>.eh</w:t>
      </w:r>
      <w:r>
        <w:rPr>
          <w:rFonts w:eastAsia="Verdana" w:cs="Verdana"/>
          <w:sz w:val="20"/>
          <w:szCs w:val="20"/>
          <w:vertAlign w:val="subscript"/>
        </w:rPr>
        <w:t>1</w:t>
      </w:r>
      <w:r>
        <w:rPr>
          <w:rFonts w:eastAsia="Verdana" w:cs="Verdana"/>
          <w:sz w:val="20"/>
          <w:szCs w:val="20"/>
          <w:vertAlign w:val="superscript"/>
        </w:rPr>
        <w:t>2</w:t>
      </w:r>
      <w:r>
        <w:rPr>
          <w:rFonts w:eastAsia="Verdana" w:cs="Verdana"/>
          <w:sz w:val="20"/>
          <w:szCs w:val="20"/>
          <w:vertAlign w:val="subscript"/>
        </w:rPr>
        <w:t xml:space="preserve"> </w:t>
      </w:r>
      <w:r>
        <w:rPr>
          <w:rFonts w:eastAsia="Verdana" w:cs="Verdana"/>
          <w:sz w:val="20"/>
          <w:szCs w:val="20"/>
        </w:rPr>
        <w:t>+ f</w:t>
      </w:r>
      <w:r>
        <w:rPr>
          <w:rFonts w:eastAsia="Verdana" w:cs="Verdana"/>
          <w:sz w:val="20"/>
          <w:szCs w:val="20"/>
          <w:vertAlign w:val="subscript"/>
        </w:rPr>
        <w:t>e,2</w:t>
      </w:r>
      <w:r>
        <w:rPr>
          <w:rFonts w:eastAsia="Verdana" w:cs="Verdana"/>
          <w:sz w:val="20"/>
          <w:szCs w:val="20"/>
          <w:vertAlign w:val="superscript"/>
        </w:rPr>
        <w:t>2</w:t>
      </w:r>
      <w:r>
        <w:rPr>
          <w:rFonts w:eastAsia="Verdana" w:cs="Verdana"/>
          <w:sz w:val="20"/>
          <w:szCs w:val="20"/>
        </w:rPr>
        <w:t>.eh</w:t>
      </w:r>
      <w:r>
        <w:rPr>
          <w:rFonts w:eastAsia="Verdana" w:cs="Verdana"/>
          <w:sz w:val="20"/>
          <w:szCs w:val="20"/>
          <w:vertAlign w:val="subscript"/>
        </w:rPr>
        <w:t>2</w:t>
      </w:r>
      <w:r>
        <w:rPr>
          <w:rFonts w:eastAsia="Verdana" w:cs="Verdana"/>
          <w:sz w:val="20"/>
          <w:szCs w:val="20"/>
          <w:vertAlign w:val="superscript"/>
        </w:rPr>
        <w:t>2</w:t>
      </w:r>
      <w:r>
        <w:rPr>
          <w:rFonts w:eastAsia="Verdana" w:cs="Verdana"/>
          <w:sz w:val="20"/>
          <w:szCs w:val="20"/>
          <w:vertAlign w:val="subscript"/>
        </w:rPr>
        <w:t xml:space="preserve"> </w:t>
      </w:r>
      <w:r>
        <w:rPr>
          <w:rFonts w:eastAsia="Verdana" w:cs="Verdana"/>
          <w:sz w:val="20"/>
          <w:szCs w:val="20"/>
        </w:rPr>
        <w:t>+ … + f</w:t>
      </w:r>
      <w:r>
        <w:rPr>
          <w:rFonts w:eastAsia="Verdana" w:cs="Verdana"/>
          <w:sz w:val="20"/>
          <w:szCs w:val="20"/>
          <w:vertAlign w:val="subscript"/>
        </w:rPr>
        <w:t>e,n</w:t>
      </w:r>
      <w:r>
        <w:rPr>
          <w:rFonts w:eastAsia="Verdana" w:cs="Verdana"/>
          <w:sz w:val="20"/>
          <w:szCs w:val="20"/>
          <w:vertAlign w:val="superscript"/>
        </w:rPr>
        <w:t>2</w:t>
      </w:r>
      <w:r>
        <w:rPr>
          <w:rFonts w:eastAsia="Verdana" w:cs="Verdana"/>
          <w:sz w:val="20"/>
          <w:szCs w:val="20"/>
        </w:rPr>
        <w:t>.eh</w:t>
      </w:r>
      <w:r>
        <w:rPr>
          <w:rFonts w:eastAsia="Verdana" w:cs="Verdana"/>
          <w:sz w:val="20"/>
          <w:szCs w:val="20"/>
          <w:vertAlign w:val="subscript"/>
        </w:rPr>
        <w:t>n</w:t>
      </w:r>
      <w:r>
        <w:rPr>
          <w:rFonts w:eastAsia="Verdana" w:cs="Verdana"/>
          <w:sz w:val="20"/>
          <w:szCs w:val="20"/>
          <w:vertAlign w:val="superscript"/>
        </w:rPr>
        <w:t>2</w:t>
      </w:r>
      <w:r>
        <w:rPr>
          <w:rFonts w:eastAsia="Verdana" w:cs="Verdana"/>
          <w:sz w:val="20"/>
          <w:szCs w:val="20"/>
        </w:rPr>
        <w:t>)</w:t>
      </w:r>
    </w:p>
    <w:p>
      <w:pPr>
        <w:pStyle w:val="Heading3"/>
        <w:numPr>
          <w:ilvl w:val="2"/>
          <w:numId w:val="1"/>
        </w:numPr>
        <w:rPr/>
      </w:pPr>
      <w:r>
        <w:rPr/>
        <w:t>Calculation of deformation between two epochs</w:t>
      </w:r>
    </w:p>
    <w:p>
      <w:pPr>
        <w:pStyle w:val="TextBody"/>
        <w:rPr>
          <w:rFonts w:cs="Verdana"/>
          <w:sz w:val="20"/>
          <w:szCs w:val="20"/>
        </w:rPr>
      </w:pPr>
      <w:r>
        <w:rPr>
          <w:rFonts w:cs="Verdana"/>
          <w:sz w:val="20"/>
          <w:szCs w:val="20"/>
        </w:rPr>
        <w:t xml:space="preserve">Calculating the deformation between two times is straightforward for the displacement elements de, dn, and du as it is simply the difference between the values calculated at each time.  </w:t>
      </w:r>
    </w:p>
    <w:p>
      <w:pPr>
        <w:pStyle w:val="TextBody"/>
        <w:rPr>
          <w:rFonts w:cs="Verdana"/>
          <w:sz w:val="20"/>
          <w:szCs w:val="20"/>
        </w:rPr>
      </w:pPr>
      <w:r>
        <w:rPr>
          <w:rFonts w:cs="Verdana"/>
          <w:sz w:val="20"/>
          <w:szCs w:val="20"/>
        </w:rPr>
        <w:t xml:space="preserve">This approach is not appropriate for the error components eh, ev.  Uncorrelated errors are combined as a root sum of squares, but the errors of displacements calculated for one component calculated at different times are clearly correlated.  </w:t>
      </w:r>
    </w:p>
    <w:p>
      <w:pPr>
        <w:pStyle w:val="TextBody"/>
        <w:rPr>
          <w:rFonts w:cs="Verdana"/>
          <w:sz w:val="20"/>
          <w:szCs w:val="20"/>
        </w:rPr>
      </w:pPr>
      <w:r>
        <w:rPr>
          <w:rFonts w:cs="Verdana"/>
          <w:sz w:val="20"/>
          <w:szCs w:val="20"/>
        </w:rPr>
        <w:t>While there is no mathematically correct way to define the errors without a much more complex error model, the following approach is recommended if these errors are required.</w:t>
      </w:r>
    </w:p>
    <w:p>
      <w:pPr>
        <w:pStyle w:val="TextBody"/>
        <w:rPr>
          <w:rFonts w:cs="Verdana"/>
          <w:sz w:val="20"/>
          <w:szCs w:val="20"/>
        </w:rPr>
      </w:pPr>
      <w:r>
        <w:rPr>
          <w:rFonts w:cs="Verdana"/>
          <w:sz w:val="20"/>
          <w:szCs w:val="20"/>
        </w:rPr>
        <w:t>The time function error factor of the difference between t</w:t>
      </w:r>
      <w:r>
        <w:rPr>
          <w:rFonts w:cs="Verdana"/>
          <w:sz w:val="20"/>
          <w:szCs w:val="20"/>
          <w:vertAlign w:val="subscript"/>
        </w:rPr>
        <w:t>0</w:t>
      </w:r>
      <w:r>
        <w:rPr>
          <w:rFonts w:cs="Verdana"/>
          <w:sz w:val="20"/>
          <w:szCs w:val="20"/>
        </w:rPr>
        <w:t xml:space="preserve"> and t</w:t>
      </w:r>
      <w:r>
        <w:rPr>
          <w:rFonts w:cs="Verdana"/>
          <w:sz w:val="20"/>
          <w:szCs w:val="20"/>
          <w:vertAlign w:val="subscript"/>
        </w:rPr>
        <w:t>1</w:t>
      </w:r>
      <w:r>
        <w:rPr>
          <w:rFonts w:cs="Verdana"/>
          <w:sz w:val="20"/>
          <w:szCs w:val="20"/>
        </w:rPr>
        <w:t xml:space="preserve"> is calculated for each component separately as f</w:t>
      </w:r>
      <w:r>
        <w:rPr>
          <w:rFonts w:cs="Verdana"/>
          <w:sz w:val="20"/>
          <w:szCs w:val="20"/>
          <w:vertAlign w:val="subscript"/>
        </w:rPr>
        <w:t>e,t1-t0</w:t>
      </w:r>
      <w:r>
        <w:rPr>
          <w:rFonts w:cs="Verdana"/>
          <w:sz w:val="20"/>
          <w:szCs w:val="20"/>
        </w:rPr>
        <w:t>. For step, ramp, and decay functions this is calculated as</w:t>
      </w:r>
    </w:p>
    <w:p>
      <w:pPr>
        <w:pStyle w:val="TextBody"/>
        <w:ind w:left="709" w:right="0" w:hanging="0"/>
        <w:rPr>
          <w:rFonts w:cs="Verdana"/>
          <w:sz w:val="20"/>
          <w:szCs w:val="20"/>
        </w:rPr>
      </w:pPr>
      <w:r>
        <w:rPr>
          <w:rFonts w:cs="Verdana"/>
          <w:sz w:val="20"/>
          <w:szCs w:val="20"/>
        </w:rPr>
        <w:t>f</w:t>
      </w:r>
      <w:r>
        <w:rPr>
          <w:rFonts w:cs="Verdana"/>
          <w:sz w:val="20"/>
          <w:szCs w:val="20"/>
          <w:vertAlign w:val="subscript"/>
        </w:rPr>
        <w:t>e,t1-t0</w:t>
      </w:r>
      <w:r>
        <w:rPr>
          <w:rFonts w:cs="Verdana"/>
          <w:sz w:val="20"/>
          <w:szCs w:val="20"/>
        </w:rPr>
        <w:t xml:space="preserve"> = </w:t>
      </w:r>
      <w:r>
        <w:rPr>
          <w:rFonts w:eastAsia="Verdana" w:cs="Verdana"/>
          <w:sz w:val="20"/>
          <w:szCs w:val="20"/>
        </w:rPr>
        <w:t>√</w:t>
      </w:r>
      <w:r>
        <w:rPr>
          <w:rFonts w:cs="Verdana"/>
          <w:sz w:val="20"/>
          <w:szCs w:val="20"/>
        </w:rPr>
        <w:t>abs(f</w:t>
      </w:r>
      <w:r>
        <w:rPr>
          <w:rFonts w:cs="Verdana"/>
          <w:sz w:val="20"/>
          <w:szCs w:val="20"/>
          <w:vertAlign w:val="subscript"/>
        </w:rPr>
        <w:t>e,t1</w:t>
      </w:r>
      <w:r>
        <w:rPr>
          <w:rFonts w:cs="Verdana"/>
          <w:sz w:val="20"/>
          <w:szCs w:val="20"/>
          <w:vertAlign w:val="superscript"/>
        </w:rPr>
        <w:t>2</w:t>
      </w:r>
      <w:r>
        <w:rPr>
          <w:rFonts w:cs="Verdana"/>
          <w:sz w:val="20"/>
          <w:szCs w:val="20"/>
        </w:rPr>
        <w:t>-f</w:t>
      </w:r>
      <w:r>
        <w:rPr>
          <w:rFonts w:cs="Verdana"/>
          <w:sz w:val="20"/>
          <w:szCs w:val="20"/>
          <w:vertAlign w:val="subscript"/>
        </w:rPr>
        <w:t>e,t0</w:t>
      </w:r>
      <w:r>
        <w:rPr>
          <w:rFonts w:cs="Verdana"/>
          <w:sz w:val="20"/>
          <w:szCs w:val="20"/>
          <w:vertAlign w:val="superscript"/>
        </w:rPr>
        <w:t>2</w:t>
      </w:r>
      <w:r>
        <w:rPr>
          <w:rFonts w:cs="Verdana"/>
          <w:sz w:val="20"/>
          <w:szCs w:val="20"/>
        </w:rPr>
        <w:t>)</w:t>
      </w:r>
    </w:p>
    <w:p>
      <w:pPr>
        <w:pStyle w:val="TextBody"/>
        <w:rPr>
          <w:rFonts w:cs="Verdana"/>
          <w:sz w:val="20"/>
          <w:szCs w:val="20"/>
        </w:rPr>
      </w:pPr>
      <w:r>
        <w:rPr>
          <w:rFonts w:cs="Verdana"/>
          <w:sz w:val="20"/>
          <w:szCs w:val="20"/>
        </w:rPr>
        <w:t xml:space="preserve">For the velocity function this is calculated as </w:t>
      </w:r>
    </w:p>
    <w:p>
      <w:pPr>
        <w:pStyle w:val="TextBody"/>
        <w:ind w:left="709" w:right="0" w:hanging="0"/>
        <w:rPr>
          <w:rFonts w:cs="Verdana"/>
          <w:sz w:val="20"/>
          <w:szCs w:val="20"/>
          <w:vertAlign w:val="subscript"/>
        </w:rPr>
      </w:pPr>
      <w:r>
        <w:rPr>
          <w:rFonts w:cs="Verdana"/>
          <w:sz w:val="20"/>
          <w:szCs w:val="20"/>
        </w:rPr>
        <w:t>f</w:t>
      </w:r>
      <w:r>
        <w:rPr>
          <w:rFonts w:cs="Verdana"/>
          <w:sz w:val="20"/>
          <w:szCs w:val="20"/>
          <w:vertAlign w:val="subscript"/>
        </w:rPr>
        <w:t>e,t1-t0</w:t>
      </w:r>
      <w:r>
        <w:rPr>
          <w:rFonts w:cs="Verdana"/>
          <w:sz w:val="20"/>
          <w:szCs w:val="20"/>
        </w:rPr>
        <w:t xml:space="preserve"> = f</w:t>
      </w:r>
      <w:r>
        <w:rPr>
          <w:rFonts w:cs="Verdana"/>
          <w:sz w:val="20"/>
          <w:szCs w:val="20"/>
          <w:vertAlign w:val="subscript"/>
        </w:rPr>
        <w:t>e,t1</w:t>
      </w:r>
      <w:r>
        <w:rPr>
          <w:rFonts w:cs="Verdana"/>
          <w:sz w:val="20"/>
          <w:szCs w:val="20"/>
        </w:rPr>
        <w:t xml:space="preserve"> – f</w:t>
      </w:r>
      <w:r>
        <w:rPr>
          <w:rFonts w:cs="Verdana"/>
          <w:sz w:val="20"/>
          <w:szCs w:val="20"/>
          <w:vertAlign w:val="subscript"/>
        </w:rPr>
        <w:t>e,t0</w:t>
      </w:r>
    </w:p>
    <w:p>
      <w:pPr>
        <w:pStyle w:val="TextBody"/>
        <w:rPr/>
      </w:pPr>
      <w:r>
        <w:rPr/>
      </w:r>
    </w:p>
    <w:p>
      <w:pPr>
        <w:pStyle w:val="TextBody"/>
        <w:rPr>
          <w:rFonts w:cs="Verdana"/>
          <w:sz w:val="20"/>
          <w:szCs w:val="20"/>
        </w:rPr>
      </w:pPr>
      <w:r>
        <w:rPr>
          <w:rFonts w:cs="Verdana"/>
          <w:sz w:val="20"/>
          <w:szCs w:val="20"/>
        </w:rPr>
        <w:t xml:space="preserve">The eh and ev values from the spatial representation of each component are multiplied by these time function error factor values and then combined as the root sum of squares to give the total error of the deformation between the two epochs. </w:t>
      </w:r>
    </w:p>
    <w:p>
      <w:pPr>
        <w:pStyle w:val="Heading2"/>
        <w:numPr>
          <w:ilvl w:val="1"/>
          <w:numId w:val="1"/>
        </w:numPr>
        <w:rPr/>
      </w:pPr>
      <w:r>
        <w:rPr/>
        <w:t>Distribution format</w:t>
      </w:r>
    </w:p>
    <w:p>
      <w:pPr>
        <w:pStyle w:val="TextBody"/>
        <w:rPr>
          <w:rFonts w:eastAsia="Verdana" w:cs="Verdana"/>
          <w:sz w:val="20"/>
          <w:szCs w:val="20"/>
        </w:rPr>
      </w:pPr>
      <w:r>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distributed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set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(comma</w:t>
      </w:r>
      <w:r>
        <w:rPr>
          <w:rFonts w:eastAsia="Verdana" w:cs="Verdana"/>
          <w:sz w:val="20"/>
          <w:szCs w:val="20"/>
        </w:rPr>
        <w:t xml:space="preserve"> </w:t>
      </w:r>
      <w:r>
        <w:rPr>
          <w:rFonts w:cs="Verdana"/>
          <w:sz w:val="20"/>
          <w:szCs w:val="20"/>
        </w:rPr>
        <w:t>separated</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well</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structur</w:t>
      </w:r>
      <w:r>
        <w:rPr>
          <w:rFonts w:eastAsia="WenQuanYi Micro Hei;Arial Unicode MS" w:cs="Verdana"/>
          <w:color w:val="00000A"/>
          <w:sz w:val="20"/>
          <w:szCs w:val="20"/>
          <w:lang w:val="en-NZ" w:eastAsia="zh-CN" w:bidi="hi-IN"/>
        </w:rPr>
        <w:t>e, embedded in a zip file. Additionally it includes ANZLIC compliant metadata descriptions (</w:t>
      </w:r>
      <w:hyperlink r:id="rId5">
        <w:r>
          <w:rPr>
            <w:rStyle w:val="InternetLink"/>
            <w:rFonts w:eastAsia="WenQuanYi Micro Hei;Arial Unicode MS" w:cs="Verdana"/>
            <w:sz w:val="20"/>
            <w:szCs w:val="20"/>
            <w:lang w:val="en-NZ" w:eastAsia="zh-CN"/>
          </w:rPr>
          <w:t>http://www.linz.govt.nz/geospatial-office/about/projects-and-news/anzlic-metadata-profile</w:t>
        </w:r>
      </w:hyperlink>
      <w:r>
        <w:rPr>
          <w:rFonts w:eastAsia="WenQuanYi Micro Hei;Arial Unicode MS" w:cs="Verdana"/>
          <w:color w:val="00000A"/>
          <w:sz w:val="20"/>
          <w:szCs w:val="20"/>
          <w:lang w:val="en-NZ" w:eastAsia="zh-CN" w:bidi="hi-IN"/>
        </w:rPr>
        <w:t>), as well as documentation describing the format, version information, other reference information (eg about the models used), and optionally tools to process, test, or reform</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versioned,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having</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corresponding</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(eg</w:t>
      </w:r>
      <w:r>
        <w:rPr>
          <w:rFonts w:eastAsia="Verdana" w:cs="Verdana"/>
          <w:sz w:val="20"/>
          <w:szCs w:val="20"/>
        </w:rPr>
        <w:t xml:space="preserve"> </w:t>
      </w:r>
      <w:r>
        <w:rPr>
          <w:rFonts w:cs="Verdana"/>
          <w:sz w:val="20"/>
          <w:szCs w:val="20"/>
        </w:rPr>
        <w:t>20130801).</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does</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imply</w:t>
      </w:r>
      <w:r>
        <w:rPr>
          <w:rFonts w:eastAsia="Verdana" w:cs="Verdana"/>
          <w:sz w:val="20"/>
          <w:szCs w:val="20"/>
        </w:rPr>
        <w:t xml:space="preserve"> </w:t>
      </w:r>
      <w:r>
        <w:rPr>
          <w:rFonts w:cs="Verdana"/>
          <w:sz w:val="20"/>
          <w:szCs w:val="20"/>
        </w:rPr>
        <w:t>anything</w:t>
      </w:r>
      <w:r>
        <w:rPr>
          <w:rFonts w:eastAsia="Verdana" w:cs="Verdana"/>
          <w:sz w:val="20"/>
          <w:szCs w:val="20"/>
        </w:rPr>
        <w:t xml:space="preserve"> </w:t>
      </w:r>
      <w:r>
        <w:rPr>
          <w:rFonts w:cs="Verdana"/>
          <w:sz w:val="20"/>
          <w:szCs w:val="20"/>
        </w:rPr>
        <w:t>about</w:t>
      </w:r>
      <w:r>
        <w:rPr>
          <w:rFonts w:eastAsia="Verdana" w:cs="Verdana"/>
          <w:sz w:val="20"/>
          <w:szCs w:val="20"/>
        </w:rPr>
        <w:t xml:space="preserve"> </w:t>
      </w:r>
      <w:r>
        <w:rPr>
          <w:rFonts w:cs="Verdana"/>
          <w:sz w:val="20"/>
          <w:szCs w:val="20"/>
        </w:rPr>
        <w:t>what</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events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included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The zip</w:t>
      </w:r>
      <w:r>
        <w:rPr>
          <w:rFonts w:eastAsia="Verdana" w:cs="Verdana"/>
          <w:sz w:val="20"/>
          <w:szCs w:val="20"/>
        </w:rPr>
        <w:t xml:space="preserve"> file will be named according to the latest version it contains, for example  </w:t>
      </w:r>
      <w:r>
        <w:rPr>
          <w:rFonts w:cs="Verdana"/>
          <w:sz w:val="20"/>
          <w:szCs w:val="20"/>
        </w:rPr>
        <w:t>nzgd2000_deformation_20130801_full.zip.</w:t>
      </w:r>
    </w:p>
    <w:p>
      <w:pPr>
        <w:pStyle w:val="TextBody"/>
        <w:rPr>
          <w:rFonts w:cs="Verdana"/>
          <w:i/>
          <w:iCs/>
          <w:sz w:val="20"/>
          <w:szCs w:val="20"/>
        </w:rPr>
      </w:pPr>
      <w:r>
        <w:rPr>
          <w:rFonts w:cs="Verdana"/>
          <w:sz w:val="20"/>
          <w:szCs w:val="20"/>
        </w:rPr>
        <w:t>The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root</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subdirectories</w:t>
      </w:r>
      <w:r>
        <w:rPr>
          <w:rFonts w:eastAsia="Verdana" w:cs="Verdana"/>
          <w:sz w:val="20"/>
          <w:szCs w:val="20"/>
        </w:rPr>
        <w:t xml:space="preserve"> </w:t>
      </w:r>
      <w:r>
        <w:rPr>
          <w:rFonts w:cs="Verdana"/>
          <w:i/>
          <w:iCs/>
          <w:sz w:val="20"/>
          <w:szCs w:val="20"/>
        </w:rPr>
        <w:t>model</w:t>
      </w:r>
      <w:r>
        <w:rPr>
          <w:rFonts w:cs="Verdana"/>
          <w:sz w:val="20"/>
          <w:szCs w:val="20"/>
        </w:rPr>
        <w:t>,</w:t>
      </w:r>
      <w:r>
        <w:rPr>
          <w:rFonts w:eastAsia="Verdana" w:cs="Verdana"/>
          <w:sz w:val="20"/>
          <w:szCs w:val="20"/>
        </w:rPr>
        <w:t xml:space="preserve"> </w:t>
      </w:r>
      <w:r>
        <w:rPr>
          <w:rFonts w:cs="Verdana"/>
          <w:i/>
          <w:iCs/>
          <w:sz w:val="20"/>
          <w:szCs w:val="20"/>
        </w:rPr>
        <w:t>documentation</w:t>
      </w:r>
      <w:r>
        <w:rPr>
          <w:rFonts w:cs="Verdana"/>
          <w:sz w:val="20"/>
          <w:szCs w:val="20"/>
        </w:rPr>
        <w: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optionally</w:t>
      </w:r>
      <w:r>
        <w:rPr>
          <w:rFonts w:eastAsia="Verdana" w:cs="Verdana"/>
          <w:sz w:val="20"/>
          <w:szCs w:val="20"/>
        </w:rPr>
        <w:t xml:space="preserve"> </w:t>
      </w:r>
      <w:r>
        <w:rPr>
          <w:rFonts w:cs="Verdana"/>
          <w:i/>
          <w:iCs/>
          <w:sz w:val="20"/>
          <w:szCs w:val="20"/>
        </w:rPr>
        <w:t>tools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i/>
          <w:iCs/>
          <w:sz w:val="20"/>
          <w:szCs w:val="20"/>
        </w:rPr>
        <w:t>test.</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i/>
          <w:iCs/>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actual</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i/>
          <w:iCs/>
          <w:sz w:val="20"/>
          <w:szCs w:val="20"/>
        </w:rPr>
        <w:t>ndm</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national</w:t>
      </w:r>
      <w:r>
        <w:rPr>
          <w:rFonts w:eastAsia="Verdana" w:cs="Verdana"/>
          <w:sz w:val="20"/>
          <w:szCs w:val="20"/>
        </w:rPr>
        <w:t xml:space="preserve"> </w:t>
      </w:r>
      <w:r>
        <w:rPr>
          <w:rFonts w:cs="Verdana"/>
          <w:sz w:val="20"/>
          <w:szCs w:val="20"/>
        </w:rPr>
        <w:t>(secular)</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model.csv</w:t>
      </w:r>
      <w:r>
        <w:rPr>
          <w:rFonts w:eastAsia="Verdana" w:cs="Verdana"/>
          <w:sz w:val="20"/>
          <w:szCs w:val="20"/>
        </w:rPr>
        <w:t xml:space="preserve"> </w:t>
      </w:r>
      <w:r>
        <w:rPr>
          <w:rFonts w:cs="Verdana"/>
          <w:sz w:val="20"/>
          <w:szCs w:val="20"/>
        </w:rPr>
        <w:t>defining</w:t>
      </w:r>
      <w:r>
        <w:rPr>
          <w:rFonts w:eastAsia="Verdana" w:cs="Verdana"/>
          <w:sz w:val="20"/>
          <w:szCs w:val="20"/>
        </w:rPr>
        <w:t xml:space="preserve"> the submodels of the model</w:t>
      </w:r>
      <w:r>
        <w:rPr>
          <w:rFonts w:cs="Verdana"/>
          <w:sz w:val="20"/>
          <w:szCs w:val="20"/>
        </w:rPr>
        <w: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versions.csv</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table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history,</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metadata.xml</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ANZLIC</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describing</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set.</w:t>
      </w:r>
      <w:r>
        <w:rPr>
          <w:rFonts w:eastAsia="Verdana" w:cs="Verdana"/>
          <w:sz w:val="20"/>
          <w:szCs w:val="20"/>
        </w:rPr>
        <w:t xml:space="preserve">  Some of the metadata is replicated in a CSV file </w:t>
      </w:r>
      <w:r>
        <w:rPr>
          <w:rFonts w:eastAsia="Verdana" w:cs="Verdana"/>
          <w:i/>
          <w:iCs/>
          <w:sz w:val="20"/>
          <w:szCs w:val="20"/>
        </w:rPr>
        <w:t>metadata.csv</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i/>
          <w:iCs/>
          <w:sz w:val="20"/>
          <w:szCs w:val="20"/>
        </w:rPr>
        <w:t>model.csv</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define</w:t>
      </w:r>
      <w:r>
        <w:rPr>
          <w:rFonts w:eastAsia="Verdana" w:cs="Verdana"/>
          <w:sz w:val="20"/>
          <w:szCs w:val="20"/>
        </w:rPr>
        <w:t xml:space="preserve"> </w:t>
      </w:r>
      <w:r>
        <w:rPr>
          <w:rFonts w:cs="Verdana"/>
          <w:sz w:val="20"/>
          <w:szCs w:val="20"/>
        </w:rPr>
        <w:t>each</w:t>
      </w:r>
      <w:r>
        <w:rPr>
          <w:rFonts w:eastAsia="Verdana" w:cs="Verdana"/>
          <w:sz w:val="20"/>
          <w:szCs w:val="20"/>
        </w:rPr>
        <w:t xml:space="preserve"> submodel</w:t>
      </w:r>
      <w:r>
        <w:rPr>
          <w:rFonts w:cs="Verdana"/>
          <w:sz w:val="20"/>
          <w:szCs w:val="20"/>
        </w:rPr>
        <w:t>.</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each</w:t>
      </w:r>
      <w:r>
        <w:rPr>
          <w:rFonts w:eastAsia="Verdana" w:cs="Verdana"/>
          <w:sz w:val="20"/>
          <w:szCs w:val="20"/>
        </w:rPr>
        <w:t xml:space="preserve"> submodel </w:t>
      </w:r>
      <w:r>
        <w:rPr>
          <w:rFonts w:cs="Verdana"/>
          <w:sz w:val="20"/>
          <w:szCs w:val="20"/>
        </w:rPr>
        <w:t>directory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component.csv</w:t>
      </w:r>
      <w:r>
        <w:rPr>
          <w:rFonts w:eastAsia="Verdana" w:cs="Verdana"/>
          <w:sz w:val="20"/>
          <w:szCs w:val="20"/>
        </w:rPr>
        <w:t xml:space="preserve"> </w:t>
      </w:r>
      <w:r>
        <w:rPr>
          <w:rFonts w:cs="Verdana"/>
          <w:sz w:val="20"/>
          <w:szCs w:val="20"/>
        </w:rPr>
        <w:t>specifying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temporal</w:t>
      </w:r>
      <w:r>
        <w:rPr>
          <w:rFonts w:eastAsia="Verdana" w:cs="Verdana"/>
          <w:sz w:val="20"/>
          <w:szCs w:val="20"/>
        </w:rPr>
        <w:t xml:space="preserve"> </w:t>
      </w:r>
      <w:r>
        <w:rPr>
          <w:rFonts w:cs="Verdana"/>
          <w:sz w:val="20"/>
          <w:szCs w:val="20"/>
        </w:rPr>
        <w:t>extents</w:t>
      </w:r>
      <w:r>
        <w:rPr>
          <w:rFonts w:eastAsia="Verdana" w:cs="Verdana"/>
          <w:sz w:val="20"/>
          <w:szCs w:val="20"/>
        </w:rPr>
        <w:t xml:space="preserve"> </w:t>
      </w:r>
      <w:r>
        <w:rPr>
          <w:rFonts w:cs="Verdana"/>
          <w:sz w:val="20"/>
          <w:szCs w:val="20"/>
        </w:rPr>
        <w:t>over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subdirectory</w:t>
      </w:r>
      <w:r>
        <w:rPr>
          <w:rFonts w:eastAsia="Verdana" w:cs="Verdana"/>
          <w:sz w:val="20"/>
          <w:szCs w:val="20"/>
        </w:rPr>
        <w:t xml:space="preserve"> </w:t>
      </w:r>
      <w:r>
        <w:rPr>
          <w:rFonts w:cs="Verdana"/>
          <w:sz w:val="20"/>
          <w:szCs w:val="20"/>
        </w:rPr>
        <w:t>also</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files.</w:t>
      </w:r>
    </w:p>
    <w:p>
      <w:pPr>
        <w:pStyle w:val="Heading3"/>
        <w:numPr>
          <w:ilvl w:val="2"/>
          <w:numId w:val="1"/>
        </w:numPr>
        <w:rPr/>
      </w:pPr>
      <w:r>
        <w:rPr/>
        <w:t>Model specifications</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released</w:t>
      </w:r>
      <w:r>
        <w:rPr>
          <w:rFonts w:eastAsia="Verdana" w:cs="Verdana"/>
          <w:sz w:val="20"/>
          <w:szCs w:val="20"/>
        </w:rPr>
        <w:t xml:space="preserve"> </w:t>
      </w:r>
      <w:r>
        <w:rPr>
          <w:rFonts w:cs="Verdana"/>
          <w:sz w:val="20"/>
          <w:szCs w:val="20"/>
        </w:rPr>
        <w:t>periodically.</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assigned</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encoding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(year,</w:t>
      </w:r>
      <w:r>
        <w:rPr>
          <w:rFonts w:eastAsia="Verdana" w:cs="Verdana"/>
          <w:sz w:val="20"/>
          <w:szCs w:val="20"/>
        </w:rPr>
        <w:t xml:space="preserve"> </w:t>
      </w:r>
      <w:r>
        <w:rPr>
          <w:rFonts w:cs="Verdana"/>
          <w:sz w:val="20"/>
          <w:szCs w:val="20"/>
        </w:rPr>
        <w:t>month,</w:t>
      </w:r>
      <w:r>
        <w:rPr>
          <w:rFonts w:eastAsia="Verdana" w:cs="Verdana"/>
          <w:sz w:val="20"/>
          <w:szCs w:val="20"/>
        </w:rPr>
        <w:t xml:space="preserve"> </w:t>
      </w:r>
      <w:r>
        <w:rPr>
          <w:rFonts w:cs="Verdana"/>
          <w:sz w:val="20"/>
          <w:szCs w:val="20"/>
        </w:rPr>
        <w:t>day).</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comprises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national</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secular</w:t>
      </w:r>
      <w:r>
        <w:rPr>
          <w:rFonts w:eastAsia="Verdana" w:cs="Verdana"/>
          <w:sz w:val="20"/>
          <w:szCs w:val="20"/>
        </w:rPr>
        <w:t xml:space="preserve"> </w:t>
      </w:r>
      <w:r>
        <w:rPr>
          <w:rFonts w:cs="Verdana"/>
          <w:sz w:val="20"/>
          <w:szCs w:val="20"/>
        </w:rPr>
        <w:t>tectonic</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Zealand</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arbitrary</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specific</w:t>
      </w:r>
      <w:r>
        <w:rPr>
          <w:rFonts w:eastAsia="Verdana" w:cs="Verdana"/>
          <w:sz w:val="20"/>
          <w:szCs w:val="20"/>
        </w:rPr>
        <w:t xml:space="preserve"> </w:t>
      </w:r>
      <w:r>
        <w:rPr>
          <w:rFonts w:cs="Verdana"/>
          <w:sz w:val="20"/>
          <w:szCs w:val="20"/>
        </w:rPr>
        <w:t>events.  Each of these is termed a submodel.</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comprise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components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represent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distribution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space</w:t>
      </w:r>
    </w:p>
    <w:p>
      <w:pPr>
        <w:pStyle w:val="TextBody"/>
        <w:numPr>
          <w:ilvl w:val="0"/>
          <w:numId w:val="7"/>
        </w:numPr>
        <w:rPr>
          <w:rFonts w:eastAsia="Verdana" w:cs="Verdana"/>
          <w:sz w:val="20"/>
          <w:szCs w:val="20"/>
        </w:rPr>
      </w:pPr>
      <w:r>
        <w:rPr>
          <w:rFonts w:cs="Verdana"/>
          <w:sz w:val="20"/>
          <w:szCs w:val="20"/>
        </w:rPr>
        <w:t>Each</w:t>
      </w:r>
      <w:r>
        <w:rPr>
          <w:rFonts w:eastAsia="Verdana" w:cs="Verdana"/>
          <w:sz w:val="20"/>
          <w:szCs w:val="20"/>
        </w:rPr>
        <w:t xml:space="preserve"> component </w:t>
      </w:r>
      <w:r>
        <w:rPr>
          <w:rFonts w:cs="Verdana"/>
          <w:sz w:val="20"/>
          <w:szCs w:val="20"/>
        </w:rPr>
        <w:t>can</w:t>
      </w:r>
      <w:r>
        <w:rPr>
          <w:rFonts w:eastAsia="Verdana" w:cs="Verdana"/>
          <w:sz w:val="20"/>
          <w:szCs w:val="20"/>
        </w:rPr>
        <w:t xml:space="preserve"> </w:t>
      </w:r>
      <w:r>
        <w:rPr>
          <w:rFonts w:cs="Verdana"/>
          <w:sz w:val="20"/>
          <w:szCs w:val="20"/>
        </w:rPr>
        <w:t>define</w:t>
      </w:r>
      <w:r>
        <w:rPr>
          <w:rFonts w:eastAsia="Verdana" w:cs="Verdana"/>
          <w:sz w:val="20"/>
          <w:szCs w:val="20"/>
        </w:rPr>
        <w:t xml:space="preserve"> any of the following elements – horizontal displacement (de, dn), vertical displacement (du), horizontal error (eh), vertical error (ev).  Horizontal and vertical are defined in terms of ellipsoidal coordinates (that is the north and east directions are aligned with true north and east, not grid north and east on a projection).</w:t>
      </w:r>
    </w:p>
    <w:p>
      <w:pPr>
        <w:pStyle w:val="TextBody"/>
        <w:numPr>
          <w:ilvl w:val="0"/>
          <w:numId w:val="7"/>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uniquely</w:t>
      </w:r>
      <w:r>
        <w:rPr>
          <w:rFonts w:eastAsia="Verdana" w:cs="Verdana"/>
          <w:sz w:val="20"/>
          <w:szCs w:val="20"/>
        </w:rPr>
        <w:t xml:space="preserve"> </w:t>
      </w:r>
      <w:r>
        <w:rPr>
          <w:rFonts w:cs="Verdana"/>
          <w:sz w:val="20"/>
          <w:szCs w:val="20"/>
        </w:rPr>
        <w:t>invertible.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w:t>
      </w:r>
      <w:r>
        <w:rPr>
          <w:rFonts w:eastAsia="Verdana" w:cs="Verdana"/>
          <w:sz w:val="20"/>
          <w:szCs w:val="20"/>
        </w:rPr>
        <w:t xml:space="preserve"> </w:t>
      </w:r>
      <w:r>
        <w:rPr>
          <w:rFonts w:cs="Verdana"/>
          <w:sz w:val="20"/>
          <w:szCs w:val="20"/>
        </w:rPr>
        <w:t>two</w:t>
      </w:r>
      <w:r>
        <w:rPr>
          <w:rFonts w:eastAsia="Verdana" w:cs="Verdana"/>
          <w:sz w:val="20"/>
          <w:szCs w:val="20"/>
        </w:rPr>
        <w:t xml:space="preserve"> </w:t>
      </w:r>
      <w:r>
        <w:rPr>
          <w:rFonts w:cs="Verdana"/>
          <w:sz w:val="20"/>
          <w:szCs w:val="20"/>
        </w:rPr>
        <w:t>locations</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transform</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after</w:t>
      </w:r>
      <w:r>
        <w:rPr>
          <w:rFonts w:eastAsia="Verdana" w:cs="Verdana"/>
          <w:sz w:val="20"/>
          <w:szCs w:val="20"/>
        </w:rPr>
        <w:t xml:space="preserve"> </w:t>
      </w:r>
      <w:r>
        <w:rPr>
          <w:rFonts w:cs="Verdana"/>
          <w:sz w:val="20"/>
          <w:szCs w:val="20"/>
        </w:rPr>
        <w:t>applying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able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transform</w:t>
      </w:r>
      <w:r>
        <w:rPr>
          <w:rFonts w:eastAsia="Verdana" w:cs="Verdana"/>
          <w:sz w:val="20"/>
          <w:szCs w:val="20"/>
        </w:rPr>
        <w:t xml:space="preserve"> </w:t>
      </w:r>
      <w:r>
        <w:rPr>
          <w:rFonts w:cs="Verdana"/>
          <w:sz w:val="20"/>
          <w:szCs w:val="20"/>
        </w:rPr>
        <w:t>locations</w:t>
      </w:r>
      <w:r>
        <w:rPr>
          <w:rFonts w:eastAsia="Verdana" w:cs="Verdana"/>
          <w:sz w:val="20"/>
          <w:szCs w:val="20"/>
        </w:rPr>
        <w:t xml:space="preserve"> </w:t>
      </w:r>
      <w:r>
        <w:rPr>
          <w:rFonts w:cs="Verdana"/>
          <w:sz w:val="20"/>
          <w:szCs w:val="20"/>
        </w:rPr>
        <w:t>uniquely</w:t>
      </w:r>
      <w:r>
        <w:rPr>
          <w:rFonts w:eastAsia="Verdana" w:cs="Verdana"/>
          <w:sz w:val="20"/>
          <w:szCs w:val="20"/>
        </w:rPr>
        <w:t xml:space="preserve"> </w:t>
      </w:r>
      <w:r>
        <w:rPr>
          <w:rFonts w:cs="Verdana"/>
          <w:sz w:val="20"/>
          <w:szCs w:val="20"/>
        </w:rPr>
        <w:t>between</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two</w:t>
      </w:r>
      <w:r>
        <w:rPr>
          <w:rFonts w:eastAsia="Verdana" w:cs="Verdana"/>
          <w:sz w:val="20"/>
          <w:szCs w:val="20"/>
        </w:rPr>
        <w:t xml:space="preserve"> </w:t>
      </w:r>
      <w:r>
        <w:rPr>
          <w:rFonts w:cs="Verdana"/>
          <w:sz w:val="20"/>
          <w:szCs w:val="20"/>
        </w:rPr>
        <w:t>epochs.</w:t>
      </w:r>
      <w:r>
        <w:rPr>
          <w:rFonts w:eastAsia="Verdana" w:cs="Verdana"/>
          <w:sz w:val="20"/>
          <w:szCs w:val="20"/>
        </w:rPr>
        <w:t xml:space="preserve">  </w:t>
      </w:r>
      <w:r>
        <w:rPr>
          <w:rFonts w:cs="Verdana"/>
          <w:sz w:val="20"/>
          <w:szCs w:val="20"/>
        </w:rPr>
        <w:t>Note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constraint</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how</w:t>
      </w:r>
      <w:r>
        <w:rPr>
          <w:rFonts w:eastAsia="Verdana" w:cs="Verdana"/>
          <w:sz w:val="20"/>
          <w:szCs w:val="20"/>
        </w:rPr>
        <w:t xml:space="preserve"> </w:t>
      </w:r>
      <w:r>
        <w:rPr>
          <w:rFonts w:cs="Verdana"/>
          <w:sz w:val="20"/>
          <w:szCs w:val="20"/>
        </w:rPr>
        <w:t>precisely</w:t>
      </w:r>
      <w:r>
        <w:rPr>
          <w:rFonts w:eastAsia="Verdana" w:cs="Verdana"/>
          <w:sz w:val="20"/>
          <w:szCs w:val="20"/>
        </w:rPr>
        <w:t xml:space="preserve"> </w:t>
      </w:r>
      <w:r>
        <w:rPr>
          <w:rFonts w:cs="Verdana"/>
          <w:sz w:val="20"/>
          <w:szCs w:val="20"/>
        </w:rPr>
        <w:t>faulting</w:t>
      </w:r>
      <w:r>
        <w:rPr>
          <w:rFonts w:eastAsia="Verdana" w:cs="Verdana"/>
          <w:sz w:val="20"/>
          <w:szCs w:val="20"/>
        </w:rPr>
        <w:t xml:space="preserve"> </w:t>
      </w:r>
      <w:r>
        <w:rPr>
          <w:rFonts w:cs="Verdana"/>
          <w:sz w:val="20"/>
          <w:szCs w:val="20"/>
        </w:rPr>
        <w:t>can</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represented. (For velocity models this will only be true over "reasonable" time frames)</w:t>
      </w:r>
    </w:p>
    <w:p>
      <w:pPr>
        <w:pStyle w:val="TextBody"/>
        <w:numPr>
          <w:ilvl w:val="0"/>
          <w:numId w:val="7"/>
        </w:numPr>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spatially</w:t>
      </w:r>
      <w:r>
        <w:rPr>
          <w:rFonts w:eastAsia="Verdana" w:cs="Verdana"/>
          <w:sz w:val="20"/>
          <w:szCs w:val="20"/>
        </w:rPr>
        <w:t xml:space="preserve"> </w:t>
      </w:r>
      <w:r>
        <w:rPr>
          <w:rFonts w:cs="Verdana"/>
          <w:sz w:val="20"/>
          <w:szCs w:val="20"/>
        </w:rPr>
        <w:t>continuous</w:t>
      </w:r>
      <w:r>
        <w:rPr>
          <w:rFonts w:eastAsia="Verdana" w:cs="Verdana"/>
          <w:sz w:val="20"/>
          <w:szCs w:val="20"/>
        </w:rPr>
        <w:t xml:space="preserve"> – </w:t>
      </w:r>
      <w:r>
        <w:rPr>
          <w:rFonts w:cs="Verdana"/>
          <w:sz w:val="20"/>
          <w:szCs w:val="20"/>
        </w:rPr>
        <w:t>any</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does</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cover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full</w:t>
      </w:r>
      <w:r>
        <w:rPr>
          <w:rFonts w:eastAsia="Verdana" w:cs="Verdana"/>
          <w:sz w:val="20"/>
          <w:szCs w:val="20"/>
        </w:rPr>
        <w:t xml:space="preserve"> </w:t>
      </w:r>
      <w:r>
        <w:rPr>
          <w:rFonts w:cs="Verdana"/>
          <w:sz w:val="20"/>
          <w:szCs w:val="20"/>
        </w:rPr>
        <w:t>extent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its</w:t>
      </w:r>
      <w:r>
        <w:rPr>
          <w:rFonts w:eastAsia="Verdana" w:cs="Verdana"/>
          <w:sz w:val="20"/>
          <w:szCs w:val="20"/>
        </w:rPr>
        <w:t xml:space="preserve"> </w:t>
      </w:r>
      <w:r>
        <w:rPr>
          <w:rFonts w:cs="Verdana"/>
          <w:sz w:val="20"/>
          <w:szCs w:val="20"/>
        </w:rPr>
        <w:t>edges.</w:t>
      </w:r>
      <w:r>
        <w:rPr>
          <w:rFonts w:eastAsia="Verdana" w:cs="Verdana"/>
          <w:sz w:val="20"/>
          <w:szCs w:val="20"/>
        </w:rPr>
        <w:t xml:space="preserve"> </w:t>
      </w:r>
      <w:r>
        <w:rPr>
          <w:rFonts w:cs="Verdana"/>
          <w:sz w:val="20"/>
          <w:szCs w:val="20"/>
        </w:rPr>
        <w:t>Note</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modelling</w:t>
      </w:r>
      <w:r>
        <w:rPr>
          <w:rFonts w:eastAsia="Verdana" w:cs="Verdana"/>
          <w:sz w:val="20"/>
          <w:szCs w:val="20"/>
        </w:rPr>
        <w:t xml:space="preserve"> </w:t>
      </w:r>
      <w:r>
        <w:rPr>
          <w:rFonts w:cs="Verdana"/>
          <w:sz w:val="20"/>
          <w:szCs w:val="20"/>
        </w:rPr>
        <w:t>close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fault</w:t>
      </w:r>
      <w:r>
        <w:rPr>
          <w:rFonts w:eastAsia="Verdana" w:cs="Verdana"/>
          <w:sz w:val="20"/>
          <w:szCs w:val="20"/>
        </w:rPr>
        <w:t xml:space="preserve"> </w:t>
      </w:r>
      <w:r>
        <w:rPr>
          <w:rFonts w:cs="Verdana"/>
          <w:sz w:val="20"/>
          <w:szCs w:val="20"/>
        </w:rPr>
        <w:t>rupture</w:t>
      </w:r>
      <w:r>
        <w:rPr>
          <w:rFonts w:eastAsia="Verdana" w:cs="Verdana"/>
          <w:sz w:val="20"/>
          <w:szCs w:val="20"/>
        </w:rPr>
        <w:t xml:space="preserve"> </w:t>
      </w:r>
      <w:r>
        <w:rPr>
          <w:rFonts w:cs="Verdana"/>
          <w:sz w:val="20"/>
          <w:szCs w:val="20"/>
        </w:rPr>
        <w:t>the</w:t>
      </w:r>
      <w:r>
        <w:rPr>
          <w:rFonts w:eastAsia="Verdana" w:cs="Verdana"/>
          <w:sz w:val="20"/>
          <w:szCs w:val="20"/>
        </w:rPr>
        <w:t xml:space="preserve"> true displacement is discontinuous.  This will not be properly reflected in the model – in order to ensure that the deformation is invertible it will include an arbitrary smoothing across areas of surface rupture.  This is consistent with the purpose of the deformation model – it is not intended to be an exact model of faulting deformation, but instead a practical approximation to it that allows combining data before and after an earthquake where it is reasonable to do so.</w:t>
      </w:r>
    </w:p>
    <w:p>
      <w:pPr>
        <w:pStyle w:val="TextBody"/>
        <w:numPr>
          <w:ilvl w:val="0"/>
          <w:numId w:val="7"/>
        </w:numPr>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place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determined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summing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calculated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component </w:t>
      </w:r>
      <w:r>
        <w:rPr>
          <w:rFonts w:cs="Verdana"/>
          <w:sz w:val="20"/>
          <w:szCs w:val="20"/>
        </w:rPr>
        <w:t>of</w:t>
      </w:r>
      <w:r>
        <w:rPr>
          <w:rFonts w:eastAsia="Verdana" w:cs="Verdana"/>
          <w:sz w:val="20"/>
          <w:szCs w:val="20"/>
        </w:rPr>
        <w:t xml:space="preserve"> </w:t>
      </w:r>
      <w:r>
        <w:rPr>
          <w:rFonts w:cs="Verdana"/>
          <w:sz w:val="20"/>
          <w:szCs w:val="20"/>
        </w:rPr>
        <w:t>each</w:t>
      </w:r>
      <w:r>
        <w:rPr>
          <w:rFonts w:eastAsia="Verdana" w:cs="Verdana"/>
          <w:sz w:val="20"/>
          <w:szCs w:val="20"/>
        </w:rPr>
        <w:t xml:space="preserve"> submodel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place</w:t>
      </w:r>
      <w:r>
        <w:rPr>
          <w:rFonts w:eastAsia="Verdana" w:cs="Verdana"/>
          <w:sz w:val="20"/>
          <w:szCs w:val="20"/>
        </w:rPr>
        <w:t xml:space="preserve">.  The calculation is based on the latitude and longitude of the point ignoring elevation.  </w:t>
      </w:r>
    </w:p>
    <w:p>
      <w:pPr>
        <w:pStyle w:val="TextBody"/>
        <w:numPr>
          <w:ilvl w:val="0"/>
          <w:numId w:val="7"/>
        </w:numPr>
        <w:rPr>
          <w:rFonts w:cs="Verdana"/>
          <w:sz w:val="20"/>
          <w:szCs w:val="20"/>
        </w:rPr>
      </w:pPr>
      <w:r>
        <w:rPr>
          <w:rFonts w:cs="Verdana"/>
          <w:sz w:val="20"/>
          <w:szCs w:val="20"/>
        </w:rPr>
        <w:t>A</w:t>
      </w:r>
      <w:r>
        <w:rPr>
          <w:rFonts w:eastAsia="Verdana" w:cs="Verdana"/>
          <w:sz w:val="20"/>
          <w:szCs w:val="20"/>
        </w:rPr>
        <w:t xml:space="preserve"> component </w:t>
      </w:r>
      <w:r>
        <w:rPr>
          <w:rFonts w:cs="Verdana"/>
          <w:sz w:val="20"/>
          <w:szCs w:val="20"/>
        </w:rPr>
        <w:t>can</w:t>
      </w:r>
      <w:r>
        <w:rPr>
          <w:rFonts w:eastAsia="Verdana" w:cs="Verdana"/>
          <w:sz w:val="20"/>
          <w:szCs w:val="20"/>
        </w:rPr>
        <w:t xml:space="preserve"> </w:t>
      </w:r>
      <w:r>
        <w:rPr>
          <w:rFonts w:cs="Verdana"/>
          <w:sz w:val="20"/>
          <w:szCs w:val="20"/>
        </w:rPr>
        <w:t>evaluate</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given</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any</w:t>
      </w:r>
      <w:r>
        <w:rPr>
          <w:rFonts w:eastAsia="Verdana" w:cs="Verdana"/>
          <w:sz w:val="20"/>
          <w:szCs w:val="20"/>
        </w:rPr>
        <w:t xml:space="preserve"> component </w:t>
      </w:r>
      <w:r>
        <w:rPr>
          <w:rFonts w:cs="Verdana"/>
          <w:sz w:val="20"/>
          <w:szCs w:val="20"/>
        </w:rPr>
        <w:t>evaluates</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entire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Zealand</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apply</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parts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 xml:space="preserve">offshore, as well as points beyond the extents of the NDM.  </w:t>
      </w:r>
      <w:r>
        <w:rPr>
          <w:rFonts w:eastAsia="Verdana" w:cs="Verdana"/>
          <w:sz w:val="20"/>
          <w:szCs w:val="20"/>
        </w:rPr>
        <w:t xml:space="preserve">A component can be specified to evaluate as either 0 or undefined beyond its spatial extents.  For example a patch due to an earthquake will evaluate to a zero deformation for points outside the patch.  Similarly if a component is defined for a limited time extent then it may be treated as 0 or undefined outside this range of times.  </w:t>
      </w:r>
      <w:r>
        <w:rPr>
          <w:rFonts w:cs="Verdana"/>
          <w:sz w:val="20"/>
          <w:szCs w:val="20"/>
        </w:rPr>
        <w:t>There is no specifically defined behaviour where the deformation is undefined – it is implementation dependent.</w:t>
      </w:r>
    </w:p>
    <w:p>
      <w:pPr>
        <w:pStyle w:val="TextBody"/>
        <w:numPr>
          <w:ilvl w:val="0"/>
          <w:numId w:val="7"/>
        </w:numPr>
        <w:rPr/>
      </w:pPr>
      <w:r>
        <w:rPr/>
      </w:r>
    </w:p>
    <w:p>
      <w:pPr>
        <w:pStyle w:val="TextBody"/>
        <w:numPr>
          <w:ilvl w:val="0"/>
          <w:numId w:val="7"/>
        </w:numPr>
        <w:rPr>
          <w:rFonts w:eastAsia="Verdana" w:cs="Verdana"/>
          <w:sz w:val="20"/>
          <w:szCs w:val="20"/>
        </w:rPr>
      </w:pPr>
      <w:r>
        <w:rPr>
          <w:rFonts w:cs="Verdana"/>
          <w:sz w:val="20"/>
          <w:szCs w:val="20"/>
        </w:rPr>
        <w:t>Each</w:t>
      </w:r>
      <w:r>
        <w:rPr>
          <w:rFonts w:eastAsia="Verdana" w:cs="Verdana"/>
          <w:sz w:val="20"/>
          <w:szCs w:val="20"/>
        </w:rPr>
        <w:t xml:space="preserve"> component </w:t>
      </w:r>
      <w:r>
        <w:rPr>
          <w:rFonts w:cs="Verdana"/>
          <w:sz w:val="20"/>
          <w:szCs w:val="20"/>
        </w:rPr>
        <w:t>defines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spatial</w:t>
      </w:r>
      <w:r>
        <w:rPr>
          <w:rFonts w:eastAsia="Verdana" w:cs="Verdana"/>
          <w:sz w:val="20"/>
          <w:szCs w:val="20"/>
        </w:rPr>
        <w:t xml:space="preserve"> representation </w:t>
      </w:r>
      <w:r>
        <w:rPr>
          <w:rFonts w:cs="Verdana"/>
          <w:sz w:val="20"/>
          <w:szCs w:val="20"/>
        </w:rPr>
        <w:t>and</w:t>
      </w:r>
      <w:r>
        <w:rPr>
          <w:rFonts w:eastAsia="Verdana" w:cs="Verdana"/>
          <w:sz w:val="20"/>
          <w:szCs w:val="20"/>
        </w:rPr>
        <w:t xml:space="preserve"> time function</w:t>
      </w:r>
      <w:r>
        <w:rPr>
          <w:rFonts w:cs="Verdana"/>
          <w:sz w:val="20"/>
          <w:szCs w:val="20"/>
        </w:rPr>
        <w: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representation </w:t>
      </w:r>
      <w:r>
        <w:rPr>
          <w:rFonts w:cs="Verdana"/>
          <w:sz w:val="20"/>
          <w:szCs w:val="20"/>
        </w:rPr>
        <w:t>defines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 and/or error</w:t>
      </w:r>
      <w:r>
        <w:rPr>
          <w:rFonts w:eastAsia="Verdana" w:cs="Verdana"/>
          <w:sz w:val="20"/>
          <w:szCs w:val="20"/>
        </w:rPr>
        <w:t xml:space="preserve"> components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time function </w:t>
      </w:r>
      <w:r>
        <w:rPr>
          <w:rFonts w:cs="Verdana"/>
          <w:sz w:val="20"/>
          <w:szCs w:val="20"/>
        </w:rPr>
        <w:t>defines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scale</w:t>
      </w:r>
      <w:r>
        <w:rPr>
          <w:rFonts w:eastAsia="Verdana" w:cs="Verdana"/>
          <w:sz w:val="20"/>
          <w:szCs w:val="20"/>
        </w:rPr>
        <w:t xml:space="preserve"> </w:t>
      </w:r>
      <w:r>
        <w:rPr>
          <w:rFonts w:cs="Verdana"/>
          <w:sz w:val="20"/>
          <w:szCs w:val="20"/>
        </w:rPr>
        <w:t>factor</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valid</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p>
    <w:p>
      <w:pPr>
        <w:pStyle w:val="TextBody"/>
        <w:numPr>
          <w:ilvl w:val="0"/>
          <w:numId w:val="7"/>
        </w:numPr>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rectangular</w:t>
      </w:r>
      <w:r>
        <w:rPr>
          <w:rFonts w:eastAsia="Verdana" w:cs="Verdana"/>
          <w:sz w:val="20"/>
          <w:szCs w:val="20"/>
        </w:rPr>
        <w:t xml:space="preserve"> </w:t>
      </w:r>
      <w:r>
        <w:rPr>
          <w:rFonts w:cs="Verdana"/>
          <w:sz w:val="20"/>
          <w:szCs w:val="20"/>
        </w:rPr>
        <w:t>grid</w:t>
      </w:r>
      <w:r>
        <w:rPr>
          <w:rFonts w:eastAsia="Verdana" w:cs="Verdana"/>
          <w:sz w:val="20"/>
          <w:szCs w:val="20"/>
        </w:rPr>
        <w:t xml:space="preserve"> in terms </w:t>
      </w:r>
      <w:r>
        <w:rPr>
          <w:rFonts w:cs="Verdana"/>
          <w:sz w:val="20"/>
          <w:szCs w:val="20"/>
        </w:rPr>
        <w:t>of</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 definitions.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field</w:t>
      </w:r>
      <w:r>
        <w:rPr>
          <w:rFonts w:eastAsia="Verdana" w:cs="Verdana"/>
          <w:sz w:val="20"/>
          <w:szCs w:val="20"/>
        </w:rPr>
        <w:t xml:space="preserve"> </w:t>
      </w:r>
      <w:r>
        <w:rPr>
          <w:rFonts w:cs="Verdana"/>
          <w:sz w:val="20"/>
          <w:szCs w:val="20"/>
        </w:rPr>
        <w:t>is</w:t>
      </w:r>
      <w:r>
        <w:rPr>
          <w:rFonts w:eastAsia="Verdana" w:cs="Verdana"/>
          <w:sz w:val="20"/>
          <w:szCs w:val="20"/>
        </w:rPr>
        <w:t xml:space="preserve"> defined </w:t>
      </w:r>
      <w:r>
        <w:rPr>
          <w:rFonts w:cs="Verdana"/>
          <w:sz w:val="20"/>
          <w:szCs w:val="20"/>
        </w:rPr>
        <w:t>at</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 and interpolated across grid cells using</w:t>
      </w:r>
      <w:r>
        <w:rPr>
          <w:rFonts w:eastAsia="Verdana" w:cs="Verdana"/>
          <w:sz w:val="20"/>
          <w:szCs w:val="20"/>
        </w:rPr>
        <w:t xml:space="preserve"> </w:t>
      </w:r>
      <w:r>
        <w:rPr>
          <w:rFonts w:cs="Verdana"/>
          <w:sz w:val="20"/>
          <w:szCs w:val="20"/>
        </w:rPr>
        <w:t>bilinear</w:t>
      </w:r>
      <w:r>
        <w:rPr>
          <w:rFonts w:eastAsia="Verdana" w:cs="Verdana"/>
          <w:sz w:val="20"/>
          <w:szCs w:val="20"/>
        </w:rPr>
        <w:t xml:space="preserve"> </w:t>
      </w:r>
      <w:r>
        <w:rPr>
          <w:rFonts w:cs="Verdana"/>
          <w:sz w:val="20"/>
          <w:szCs w:val="20"/>
        </w:rPr>
        <w:t>interpolation</w:t>
      </w:r>
      <w:r>
        <w:rPr>
          <w:rFonts w:eastAsia="Verdana" w:cs="Verdana"/>
          <w:sz w:val="20"/>
          <w:szCs w:val="20"/>
        </w:rPr>
        <w:t xml:space="preserve"> </w:t>
      </w:r>
      <w:r>
        <w:rPr>
          <w:rFonts w:cs="Verdana"/>
          <w:sz w:val="20"/>
          <w:szCs w:val="20"/>
        </w:rPr>
        <w:t>(grids)</w:t>
      </w:r>
      <w:r>
        <w:rPr>
          <w:rFonts w:eastAsia="Verdana" w:cs="Verdana"/>
          <w:sz w:val="20"/>
          <w:szCs w:val="20"/>
        </w:rPr>
        <w:t>.</w:t>
      </w:r>
    </w:p>
    <w:p>
      <w:pPr>
        <w:pStyle w:val="TextBody"/>
        <w:numPr>
          <w:ilvl w:val="0"/>
          <w:numId w:val="7"/>
        </w:numPr>
        <w:rPr>
          <w:rFonts w:eastAsia="Verdana" w:cs="Verdana"/>
          <w:sz w:val="20"/>
          <w:szCs w:val="20"/>
        </w:rPr>
      </w:pPr>
      <w:r>
        <w:rPr>
          <w:rFonts w:eastAsia="Verdana" w:cs="Verdana"/>
          <w:sz w:val="20"/>
          <w:szCs w:val="20"/>
        </w:rPr>
        <w:t>Where the spatial representation is defined by a grid or nested grid (an ordered list of grids).  The value of a nested grid at any location is the value of the first grid in the group which is defined at that location (typically this would apply for nested grid definitions, where the finest grid applying at a location would be used to calculate the deformation).</w:t>
      </w:r>
    </w:p>
    <w:p>
      <w:pPr>
        <w:pStyle w:val="TextBody"/>
        <w:numPr>
          <w:ilvl w:val="0"/>
          <w:numId w:val="7"/>
        </w:numPr>
        <w:rPr>
          <w:rFonts w:eastAsia="Verdana" w:cs="Verdana"/>
          <w:sz w:val="20"/>
          <w:szCs w:val="20"/>
        </w:rPr>
      </w:pPr>
      <w:r>
        <w:rPr>
          <w:rFonts w:eastAsia="Verdana" w:cs="Verdana"/>
          <w:sz w:val="20"/>
          <w:szCs w:val="20"/>
        </w:rPr>
        <w:t>Several components may use the same grid spatial representation with different time functions.</w:t>
      </w:r>
    </w:p>
    <w:p>
      <w:pPr>
        <w:pStyle w:val="TextBody"/>
        <w:numPr>
          <w:ilvl w:val="0"/>
          <w:numId w:val="7"/>
        </w:numPr>
        <w:rPr>
          <w:rFonts w:eastAsia="Verdana" w:cs="Verdana"/>
          <w:sz w:val="20"/>
          <w:szCs w:val="20"/>
        </w:rPr>
      </w:pPr>
      <w:r>
        <w:rPr>
          <w:rFonts w:cs="Verdana"/>
          <w:sz w:val="20"/>
          <w:szCs w:val="20"/>
        </w:rPr>
        <w:t>The</w:t>
      </w:r>
      <w:r>
        <w:rPr>
          <w:rFonts w:eastAsia="Verdana" w:cs="Verdana"/>
          <w:sz w:val="20"/>
          <w:szCs w:val="20"/>
        </w:rPr>
        <w:t xml:space="preserve"> time function </w:t>
      </w:r>
      <w:r>
        <w:rPr>
          <w:rFonts w:cs="Verdana"/>
          <w:sz w:val="20"/>
          <w:szCs w:val="20"/>
        </w:rPr>
        <w:t>can</w:t>
      </w:r>
      <w:r>
        <w:rPr>
          <w:rFonts w:eastAsia="Verdana" w:cs="Verdana"/>
          <w:sz w:val="20"/>
          <w:szCs w:val="20"/>
        </w:rPr>
        <w:t xml:space="preserve"> </w:t>
      </w:r>
      <w:r>
        <w:rPr>
          <w:rFonts w:cs="Verdana"/>
          <w:sz w:val="20"/>
          <w:szCs w:val="20"/>
        </w:rPr>
        <w:t>use</w:t>
      </w:r>
      <w:r>
        <w:rPr>
          <w:rFonts w:eastAsia="Verdana" w:cs="Verdana"/>
          <w:sz w:val="20"/>
          <w:szCs w:val="20"/>
        </w:rPr>
        <w:t xml:space="preserve"> </w:t>
      </w: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four</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functions,</w:t>
      </w:r>
      <w:r>
        <w:rPr>
          <w:rFonts w:eastAsia="Verdana" w:cs="Verdana"/>
          <w:sz w:val="20"/>
          <w:szCs w:val="20"/>
        </w:rPr>
        <w:t xml:space="preserve"> “</w:t>
      </w:r>
      <w:r>
        <w:rPr>
          <w:rFonts w:cs="Verdana"/>
          <w:sz w:val="20"/>
          <w:szCs w:val="20"/>
        </w:rPr>
        <w:t>velocity</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step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ramp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decay</w:t>
      </w:r>
      <w:r>
        <w:rPr>
          <w:rFonts w:eastAsia="Verdana" w:cs="Verdana"/>
          <w:sz w:val="20"/>
          <w:szCs w:val="20"/>
        </w:rPr>
        <w:t>”.</w:t>
      </w:r>
    </w:p>
    <w:p>
      <w:pPr>
        <w:pStyle w:val="TextBody"/>
        <w:numPr>
          <w:ilvl w:val="0"/>
          <w:numId w:val="7"/>
        </w:numPr>
        <w:rPr>
          <w:rFonts w:eastAsia="Verdana" w:cs="Verdana"/>
          <w:sz w:val="20"/>
          <w:szCs w:val="20"/>
        </w:rPr>
      </w:pPr>
      <w:r>
        <w:rPr>
          <w:rFonts w:cs="Verdana"/>
          <w:sz w:val="20"/>
          <w:szCs w:val="20"/>
        </w:rPr>
        <w:t>Horizontal</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velocities,</w:t>
      </w:r>
      <w:r>
        <w:rPr>
          <w:rFonts w:eastAsia="Verdana" w:cs="Verdana"/>
          <w:sz w:val="20"/>
          <w:szCs w:val="20"/>
        </w:rPr>
        <w:t xml:space="preserve"> </w:t>
      </w:r>
      <w:r>
        <w:rPr>
          <w:rFonts w:cs="Verdana"/>
          <w:sz w:val="20"/>
          <w:szCs w:val="20"/>
        </w:rPr>
        <w:t>metres/year)</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north</w:t>
      </w:r>
      <w:r>
        <w:rPr>
          <w:rFonts w:eastAsia="Verdana" w:cs="Verdana"/>
          <w:sz w:val="20"/>
          <w:szCs w:val="20"/>
        </w:rPr>
        <w:t xml:space="preserve"> </w:t>
      </w:r>
      <w:r>
        <w:rPr>
          <w:rFonts w:cs="Verdana"/>
          <w:sz w:val="20"/>
          <w:szCs w:val="20"/>
        </w:rPr>
        <w:t>direction</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 xml:space="preserve">node on the ellipsoid (ie at ellipsoidal height 0).  </w:t>
      </w:r>
      <w:r>
        <w:rPr>
          <w:rFonts w:eastAsia="Verdana" w:cs="Verdana"/>
          <w:sz w:val="20"/>
          <w:szCs w:val="20"/>
        </w:rPr>
        <w:t xml:space="preserve">(While it would be simpler to define the horizontal components in terms of degrees east and north this is less intuitive for reading – an implementation may apply this conversion). </w:t>
      </w:r>
    </w:p>
    <w:p>
      <w:pPr>
        <w:pStyle w:val="TextBody"/>
        <w:numPr>
          <w:ilvl w:val="0"/>
          <w:numId w:val="7"/>
        </w:numPr>
        <w:rPr>
          <w:rFonts w:cs="Verdana"/>
          <w:sz w:val="20"/>
          <w:szCs w:val="20"/>
        </w:rPr>
      </w:pPr>
      <w:r>
        <w:rPr>
          <w:rFonts w:cs="Verdana"/>
          <w:sz w:val="20"/>
          <w:szCs w:val="20"/>
        </w:rPr>
        <w:t>Vertical deformation at each node is defined in terms of metres upwards.</w:t>
      </w:r>
    </w:p>
    <w:p>
      <w:pPr>
        <w:pStyle w:val="TextBody"/>
        <w:numPr>
          <w:ilvl w:val="0"/>
          <w:numId w:val="7"/>
        </w:numPr>
        <w:rPr>
          <w:rFonts w:eastAsia="Verdana" w:cs="Verdana"/>
          <w:sz w:val="20"/>
          <w:szCs w:val="20"/>
        </w:rPr>
      </w:pPr>
      <w:r>
        <w:rPr>
          <w:rFonts w:eastAsia="Verdana" w:cs="Verdana"/>
          <w:sz w:val="20"/>
          <w:szCs w:val="20"/>
        </w:rPr>
        <w:t xml:space="preserve">Horizontal and vertical errors represent the 95% circular confidence and 95% confidnce level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node in</w:t>
      </w:r>
      <w:r>
        <w:rPr>
          <w:rFonts w:eastAsia="Verdana" w:cs="Verdana"/>
          <w:sz w:val="20"/>
          <w:szCs w:val="20"/>
        </w:rPr>
        <w:t xml:space="preserve"> </w:t>
      </w:r>
      <w:r>
        <w:rPr>
          <w:rFonts w:cs="Verdana"/>
          <w:sz w:val="20"/>
          <w:szCs w:val="20"/>
        </w:rPr>
        <w:t>metres.</w:t>
      </w:r>
      <w:r>
        <w:rPr>
          <w:rFonts w:eastAsia="Verdana" w:cs="Verdana"/>
          <w:sz w:val="20"/>
          <w:szCs w:val="20"/>
        </w:rPr>
        <w:t xml:space="preserve">  </w:t>
      </w:r>
    </w:p>
    <w:p>
      <w:pPr>
        <w:pStyle w:val="Heading3"/>
        <w:numPr>
          <w:ilvl w:val="2"/>
          <w:numId w:val="1"/>
        </w:numPr>
        <w:rPr/>
      </w:pPr>
      <w:r>
        <w:rPr/>
        <w:t>Data</w:t>
      </w:r>
      <w:r>
        <w:rPr>
          <w:rFonts w:eastAsia="Verdana"/>
        </w:rPr>
        <w:t xml:space="preserve"> </w:t>
      </w:r>
      <w:r>
        <w:rPr/>
        <w:t>specifications</w:t>
      </w:r>
    </w:p>
    <w:p>
      <w:pPr>
        <w:pStyle w:val="TextBody"/>
        <w:numPr>
          <w:ilvl w:val="0"/>
          <w:numId w:val="6"/>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supplied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NZGD2000</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(note: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principle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creates</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issue</w:t>
      </w:r>
      <w:r>
        <w:rPr>
          <w:rFonts w:eastAsia="Verdana" w:cs="Verdana"/>
          <w:sz w:val="20"/>
          <w:szCs w:val="20"/>
        </w:rPr>
        <w:t xml:space="preserve"> </w:t>
      </w:r>
      <w:r>
        <w:rPr>
          <w:rFonts w:cs="Verdana"/>
          <w:sz w:val="20"/>
          <w:szCs w:val="20"/>
        </w:rPr>
        <w:t>when</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applied,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technically</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However</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practice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make</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difference</w:t>
      </w:r>
      <w:r>
        <w:rPr>
          <w:rFonts w:eastAsia="Verdana" w:cs="Verdana"/>
          <w:sz w:val="20"/>
          <w:szCs w:val="20"/>
        </w:rPr>
        <w:t xml:space="preserve"> </w:t>
      </w:r>
      <w:r>
        <w:rPr>
          <w:rFonts w:cs="Verdana"/>
          <w:sz w:val="20"/>
          <w:szCs w:val="20"/>
        </w:rPr>
        <w:t>unless</w:t>
      </w:r>
      <w:r>
        <w:rPr>
          <w:rFonts w:eastAsia="Verdana" w:cs="Verdana"/>
          <w:sz w:val="20"/>
          <w:szCs w:val="20"/>
        </w:rPr>
        <w:t xml:space="preserve"> </w:t>
      </w:r>
      <w:r>
        <w:rPr>
          <w:rFonts w:cs="Verdana"/>
          <w:sz w:val="20"/>
          <w:szCs w:val="20"/>
        </w:rPr>
        <w:t>we</w:t>
      </w:r>
      <w:r>
        <w:rPr>
          <w:rFonts w:eastAsia="Verdana" w:cs="Verdana"/>
          <w:sz w:val="20"/>
          <w:szCs w:val="20"/>
        </w:rPr>
        <w:t xml:space="preserve"> </w:t>
      </w:r>
      <w:r>
        <w:rPr>
          <w:rFonts w:cs="Verdana"/>
          <w:sz w:val="20"/>
          <w:szCs w:val="20"/>
        </w:rPr>
        <w:t>create</w:t>
      </w:r>
      <w:r>
        <w:rPr>
          <w:rFonts w:eastAsia="Verdana" w:cs="Verdana"/>
          <w:sz w:val="20"/>
          <w:szCs w:val="20"/>
        </w:rPr>
        <w:t xml:space="preserve"> </w:t>
      </w:r>
      <w:r>
        <w:rPr>
          <w:rFonts w:cs="Verdana"/>
          <w:sz w:val="20"/>
          <w:szCs w:val="20"/>
        </w:rPr>
        <w:t>models</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fit</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few</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fault</w:t>
      </w:r>
      <w:r>
        <w:rPr>
          <w:rFonts w:eastAsia="Verdana" w:cs="Verdana"/>
          <w:sz w:val="20"/>
          <w:szCs w:val="20"/>
        </w:rPr>
        <w:t xml:space="preserve"> </w:t>
      </w:r>
      <w:r>
        <w:rPr>
          <w:rFonts w:cs="Verdana"/>
          <w:sz w:val="20"/>
          <w:szCs w:val="20"/>
        </w:rPr>
        <w:t>trace</w:t>
      </w:r>
      <w:r>
        <w:rPr>
          <w:rFonts w:eastAsia="Verdana" w:cs="Verdana"/>
          <w:sz w:val="20"/>
          <w:szCs w:val="20"/>
        </w:rPr>
        <w:t xml:space="preserve"> – </w:t>
      </w:r>
      <w:r>
        <w:rPr>
          <w:rFonts w:cs="Verdana"/>
          <w:sz w:val="20"/>
          <w:szCs w:val="20"/>
        </w:rPr>
        <w:t>not</w:t>
      </w:r>
      <w:r>
        <w:rPr>
          <w:rFonts w:eastAsia="Verdana" w:cs="Verdana"/>
          <w:sz w:val="20"/>
          <w:szCs w:val="20"/>
        </w:rPr>
        <w:t xml:space="preserve"> </w:t>
      </w:r>
      <w:r>
        <w:rPr>
          <w:rFonts w:cs="Verdana"/>
          <w:sz w:val="20"/>
          <w:szCs w:val="20"/>
        </w:rPr>
        <w:t>currently</w:t>
      </w:r>
      <w:r>
        <w:rPr>
          <w:rFonts w:eastAsia="Verdana" w:cs="Verdana"/>
          <w:sz w:val="20"/>
          <w:szCs w:val="20"/>
        </w:rPr>
        <w:t xml:space="preserve"> </w:t>
      </w:r>
      <w:r>
        <w:rPr>
          <w:rFonts w:cs="Verdana"/>
          <w:sz w:val="20"/>
          <w:szCs w:val="20"/>
        </w:rPr>
        <w:t>proposed).</w:t>
      </w:r>
      <w:r>
        <w:rPr>
          <w:rFonts w:eastAsia="Verdana" w:cs="Verdana"/>
          <w:sz w:val="20"/>
          <w:szCs w:val="20"/>
        </w:rPr>
        <w:t xml:space="preserve"> </w:t>
      </w:r>
      <w:r>
        <w:rPr>
          <w:rFonts w:cs="Verdana"/>
          <w:sz w:val="20"/>
          <w:szCs w:val="20"/>
        </w:rPr>
        <w:t>Longitudes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expressed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decimal</w:t>
      </w:r>
      <w:r>
        <w:rPr>
          <w:rFonts w:eastAsia="Verdana" w:cs="Verdana"/>
          <w:sz w:val="20"/>
          <w:szCs w:val="20"/>
        </w:rPr>
        <w:t xml:space="preserve"> </w:t>
      </w:r>
      <w:r>
        <w:rPr>
          <w:rFonts w:cs="Verdana"/>
          <w:sz w:val="20"/>
          <w:szCs w:val="20"/>
        </w:rPr>
        <w:t>degrees.</w:t>
      </w:r>
    </w:p>
    <w:p>
      <w:pPr>
        <w:pStyle w:val="TextBody"/>
        <w:numPr>
          <w:ilvl w:val="0"/>
          <w:numId w:val="6"/>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velocities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metres/year.</w:t>
      </w:r>
      <w:r>
        <w:rPr>
          <w:rFonts w:eastAsia="Verdana" w:cs="Verdana"/>
          <w:sz w:val="20"/>
          <w:szCs w:val="20"/>
        </w:rPr>
        <w:t xml:space="preserve">  </w:t>
      </w:r>
      <w:r>
        <w:rPr>
          <w:rFonts w:cs="Verdana"/>
          <w:sz w:val="20"/>
          <w:szCs w:val="20"/>
        </w:rPr>
        <w:t>These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(optionally)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north,</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up</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sz w:val="20"/>
          <w:szCs w:val="20"/>
        </w:rPr>
        <w:t>these</w:t>
      </w:r>
      <w:r>
        <w:rPr>
          <w:rFonts w:eastAsia="Verdana" w:cs="Verdana"/>
          <w:sz w:val="20"/>
          <w:szCs w:val="20"/>
        </w:rPr>
        <w:t xml:space="preserve"> </w:t>
      </w:r>
      <w:r>
        <w:rPr>
          <w:rFonts w:cs="Verdana"/>
          <w:sz w:val="20"/>
          <w:szCs w:val="20"/>
        </w:rPr>
        <w:t>directions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terms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ellipsoidal</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system.</w:t>
      </w:r>
    </w:p>
    <w:p>
      <w:pPr>
        <w:pStyle w:val="TextBody"/>
        <w:numPr>
          <w:ilvl w:val="0"/>
          <w:numId w:val="6"/>
        </w:numPr>
        <w:rPr>
          <w:rFonts w:cs="Verdana"/>
          <w:sz w:val="20"/>
          <w:szCs w:val="20"/>
        </w:rPr>
      </w:pPr>
      <w:r>
        <w:rPr>
          <w:rFonts w:cs="Verdana"/>
          <w:sz w:val="20"/>
          <w:szCs w:val="20"/>
        </w:rPr>
        <w:t>Dates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using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hh:mm:ss.</w:t>
      </w:r>
      <w:r>
        <w:rPr>
          <w:rFonts w:eastAsia="Verdana" w:cs="Verdana"/>
          <w:sz w:val="20"/>
          <w:szCs w:val="20"/>
        </w:rPr>
        <w:t xml:space="preserve">  </w:t>
      </w:r>
      <w:r>
        <w:rPr>
          <w:rFonts w:cs="Verdana"/>
          <w:sz w:val="20"/>
          <w:szCs w:val="20"/>
        </w:rPr>
        <w:t>Date/times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assumed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UTC</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matters)</w:t>
      </w:r>
    </w:p>
    <w:p>
      <w:pPr>
        <w:pStyle w:val="Heading3"/>
        <w:numPr>
          <w:ilvl w:val="2"/>
          <w:numId w:val="1"/>
        </w:numPr>
        <w:rPr/>
      </w:pPr>
      <w:r>
        <w:rPr/>
        <w:t>File</w:t>
      </w:r>
      <w:r>
        <w:rPr>
          <w:rFonts w:eastAsia="Verdana"/>
        </w:rPr>
        <w:t xml:space="preserve"> </w:t>
      </w:r>
      <w:r>
        <w:rPr/>
        <w:t>specifications</w:t>
      </w:r>
    </w:p>
    <w:p>
      <w:pPr>
        <w:pStyle w:val="TextBody"/>
        <w:numPr>
          <w:ilvl w:val="0"/>
          <w:numId w:val="5"/>
        </w:numPr>
        <w:rPr>
          <w:rFonts w:eastAsia="Verdana" w:cs="Verdana"/>
          <w:sz w:val="20"/>
          <w:szCs w:val="20"/>
        </w:rPr>
      </w:pPr>
      <w:r>
        <w:rPr>
          <w:rFonts w:cs="Verdana"/>
          <w:sz w:val="20"/>
          <w:szCs w:val="20"/>
        </w:rPr>
        <w:t>Each</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released</w:t>
      </w:r>
      <w:r>
        <w:rPr>
          <w:rFonts w:eastAsia="Verdana" w:cs="Verdana"/>
          <w:sz w:val="20"/>
          <w:szCs w:val="20"/>
        </w:rPr>
        <w:t xml:space="preserve"> </w:t>
      </w:r>
      <w:r>
        <w:rPr>
          <w:rFonts w:cs="Verdana"/>
          <w:sz w:val="20"/>
          <w:szCs w:val="20"/>
        </w:rPr>
        <w:t>in</w:t>
      </w:r>
      <w:r>
        <w:rPr>
          <w:rFonts w:eastAsia="Verdana" w:cs="Verdana"/>
          <w:sz w:val="20"/>
          <w:szCs w:val="20"/>
        </w:rPr>
        <w:t xml:space="preserve"> two </w:t>
      </w:r>
      <w:r>
        <w:rPr>
          <w:rFonts w:cs="Verdana"/>
          <w:sz w:val="20"/>
          <w:szCs w:val="20"/>
        </w:rPr>
        <w:t>single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nzgd2000_deformation_</w:t>
      </w:r>
      <w:r>
        <w:rPr>
          <w:rFonts w:cs="Verdana"/>
          <w:i/>
          <w:iCs/>
          <w:sz w:val="20"/>
          <w:szCs w:val="20"/>
        </w:rPr>
        <w:t>yyyymmdd</w:t>
      </w:r>
      <w:r>
        <w:rPr>
          <w:rFonts w:cs="Verdana"/>
          <w:sz w:val="20"/>
          <w:szCs w:val="20"/>
        </w:rPr>
        <w:t>.zip</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information</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yyyymmdd,</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nzgd2000_deformation_yyyymmdd_full.zip</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information</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the deformation for version </w:t>
      </w:r>
      <w:r>
        <w:rPr>
          <w:rFonts w:cs="Verdana"/>
          <w:sz w:val="20"/>
          <w:szCs w:val="20"/>
        </w:rPr>
        <w:t>yyyymmdd</w:t>
      </w:r>
      <w:r>
        <w:rPr>
          <w:rFonts w:eastAsia="Verdana" w:cs="Verdana"/>
          <w:sz w:val="20"/>
          <w:szCs w:val="20"/>
        </w:rPr>
        <w:t xml:space="preserve"> and all previous releases of the model.</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base</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subdirectories</w:t>
      </w:r>
      <w:r>
        <w:rPr>
          <w:rFonts w:eastAsia="Verdana" w:cs="Verdana"/>
          <w:sz w:val="20"/>
          <w:szCs w:val="20"/>
        </w:rPr>
        <w:t xml:space="preserve"> </w:t>
      </w:r>
      <w:r>
        <w:rPr>
          <w:rFonts w:cs="Verdana"/>
          <w:i/>
          <w:iCs/>
          <w:sz w:val="20"/>
          <w:szCs w:val="20"/>
        </w:rPr>
        <w:t>model</w:t>
      </w:r>
      <w:r>
        <w:rPr>
          <w:rFonts w:cs="Verdana"/>
          <w:sz w:val="20"/>
          <w:szCs w:val="20"/>
        </w:rPr>
        <w:t>,</w:t>
      </w:r>
      <w:r>
        <w:rPr>
          <w:rFonts w:eastAsia="Verdana" w:cs="Verdana"/>
          <w:sz w:val="20"/>
          <w:szCs w:val="20"/>
        </w:rPr>
        <w:t xml:space="preserve"> </w:t>
      </w:r>
      <w:r>
        <w:rPr>
          <w:rFonts w:cs="Verdana"/>
          <w:i/>
          <w:iCs/>
          <w:sz w:val="20"/>
          <w:szCs w:val="20"/>
        </w:rPr>
        <w:t>documentation</w:t>
      </w:r>
      <w:r>
        <w:rPr>
          <w:rFonts w:cs="Verdana"/>
          <w:sz w:val="20"/>
          <w:szCs w:val="20"/>
        </w:rPr>
        <w: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optionally</w:t>
      </w:r>
      <w:r>
        <w:rPr>
          <w:rFonts w:eastAsia="Verdana" w:cs="Verdana"/>
          <w:sz w:val="20"/>
          <w:szCs w:val="20"/>
        </w:rPr>
        <w:t xml:space="preserve"> </w:t>
      </w:r>
      <w:r>
        <w:rPr>
          <w:rFonts w:cs="Verdana"/>
          <w:i/>
          <w:iCs/>
          <w:sz w:val="20"/>
          <w:szCs w:val="20"/>
        </w:rPr>
        <w:t>tools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i/>
          <w:iCs/>
          <w:sz w:val="20"/>
          <w:szCs w:val="20"/>
        </w:rPr>
        <w:t>test</w:t>
      </w:r>
      <w:r>
        <w:rPr>
          <w:rFonts w:cs="Verdana"/>
          <w:sz w:val="20"/>
          <w:szCs w:val="20"/>
        </w:rPr>
        <w:t>.</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zip</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base</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single</w:t>
      </w:r>
      <w:r>
        <w:rPr>
          <w:rFonts w:eastAsia="Verdana" w:cs="Verdana"/>
          <w:sz w:val="20"/>
          <w:szCs w:val="20"/>
        </w:rPr>
        <w:t xml:space="preserve"> </w:t>
      </w:r>
      <w:r>
        <w:rPr>
          <w:rFonts w:cs="Verdana"/>
          <w:sz w:val="20"/>
          <w:szCs w:val="20"/>
        </w:rPr>
        <w:t>line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just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provides</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information</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released</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any</w:t>
      </w:r>
      <w:r>
        <w:rPr>
          <w:rFonts w:eastAsia="Verdana" w:cs="Verdana"/>
          <w:sz w:val="20"/>
          <w:szCs w:val="20"/>
        </w:rPr>
        <w:t xml:space="preserve"> </w:t>
      </w:r>
      <w:r>
        <w:rPr>
          <w:rFonts w:cs="Verdana"/>
          <w:sz w:val="20"/>
          <w:szCs w:val="20"/>
        </w:rPr>
        <w:t>location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defined</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metadata.xml</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ANZLIC</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standard</w:t>
      </w:r>
      <w:r>
        <w:rPr>
          <w:rFonts w:eastAsia="Verdana" w:cs="Verdana"/>
          <w:sz w:val="20"/>
          <w:szCs w:val="20"/>
        </w:rPr>
        <w:t xml:space="preserve"> </w:t>
      </w:r>
      <w:r>
        <w:rPr>
          <w:rFonts w:cs="Verdana"/>
          <w:sz w:val="20"/>
          <w:szCs w:val="20"/>
        </w:rPr>
        <w:t>(ref)</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free</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i/>
          <w:iCs/>
          <w:sz w:val="20"/>
          <w:szCs w:val="20"/>
        </w:rPr>
        <w:t>metadata.csv</w:t>
      </w:r>
      <w:r>
        <w:rPr>
          <w:rFonts w:eastAsia="Verdana" w:cs="Verdana"/>
          <w:sz w:val="20"/>
          <w:szCs w:val="20"/>
        </w:rPr>
        <w:t xml:space="preserve"> </w:t>
      </w:r>
      <w:r>
        <w:rPr>
          <w:rFonts w:cs="Verdana"/>
          <w:sz w:val="20"/>
          <w:szCs w:val="20"/>
        </w:rPr>
        <w:t>holding</w:t>
      </w:r>
      <w:r>
        <w:rPr>
          <w:rFonts w:eastAsia="Verdana" w:cs="Verdana"/>
          <w:sz w:val="20"/>
          <w:szCs w:val="20"/>
        </w:rPr>
        <w:t xml:space="preserve"> some basic  </w:t>
      </w:r>
      <w:r>
        <w:rPr>
          <w:rFonts w:cs="Verdana"/>
          <w:sz w:val="20"/>
          <w:szCs w:val="20"/>
        </w:rPr>
        <w:t>metadata.</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ndm</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national</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data</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directory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patch_xxxxx</w:t>
      </w:r>
      <w:r>
        <w:rPr>
          <w:rFonts w:eastAsia="Verdana" w:cs="Verdana"/>
          <w:sz w:val="20"/>
          <w:szCs w:val="20"/>
        </w:rPr>
        <w:t xml:space="preserve"> </w:t>
      </w:r>
      <w:r>
        <w:rPr>
          <w:rFonts w:cs="Verdana"/>
          <w:sz w:val="20"/>
          <w:szCs w:val="20"/>
        </w:rPr>
        <w:t>where</w:t>
      </w:r>
      <w:r>
        <w:rPr>
          <w:rFonts w:eastAsia="Verdana" w:cs="Verdana"/>
          <w:sz w:val="20"/>
          <w:szCs w:val="20"/>
        </w:rPr>
        <w:t xml:space="preserve"> </w:t>
      </w:r>
      <w:r>
        <w:rPr>
          <w:rFonts w:cs="Verdana"/>
          <w:i/>
          <w:iCs/>
          <w:sz w:val="20"/>
          <w:szCs w:val="20"/>
        </w:rPr>
        <w:t>xxxxx</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an</w:t>
      </w:r>
      <w:r>
        <w:rPr>
          <w:rFonts w:eastAsia="Verdana" w:cs="Verdana"/>
          <w:sz w:val="20"/>
          <w:szCs w:val="20"/>
        </w:rPr>
        <w:t xml:space="preserve"> </w:t>
      </w:r>
      <w:r>
        <w:rPr>
          <w:rFonts w:cs="Verdana"/>
          <w:sz w:val="20"/>
          <w:szCs w:val="20"/>
        </w:rPr>
        <w:t>arbitrary</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string</w:t>
      </w:r>
      <w:r>
        <w:rPr>
          <w:rFonts w:eastAsia="Verdana" w:cs="Verdana"/>
          <w:sz w:val="20"/>
          <w:szCs w:val="20"/>
        </w:rPr>
        <w:t xml:space="preserve"> </w:t>
      </w:r>
      <w:r>
        <w:rPr>
          <w:rFonts w:cs="Verdana"/>
          <w:sz w:val="20"/>
          <w:szCs w:val="20"/>
        </w:rPr>
        <w:t>(typically</w:t>
      </w:r>
      <w:r>
        <w:rPr>
          <w:rFonts w:eastAsia="Verdana" w:cs="Verdana"/>
          <w:sz w:val="20"/>
          <w:szCs w:val="20"/>
        </w:rPr>
        <w:t xml:space="preserve"> </w:t>
      </w:r>
      <w:r>
        <w:rPr>
          <w:rFonts w:cs="Verdana"/>
          <w:sz w:val="20"/>
          <w:szCs w:val="20"/>
        </w:rPr>
        <w:t>representing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event,</w:t>
      </w:r>
      <w:r>
        <w:rPr>
          <w:rFonts w:eastAsia="Verdana" w:cs="Verdana"/>
          <w:sz w:val="20"/>
          <w:szCs w:val="20"/>
        </w:rPr>
        <w:t xml:space="preserve"> </w:t>
      </w:r>
      <w:r>
        <w:rPr>
          <w:rFonts w:cs="Verdana"/>
          <w:sz w:val="20"/>
          <w:szCs w:val="20"/>
        </w:rPr>
        <w:t>eg</w:t>
      </w:r>
      <w:r>
        <w:rPr>
          <w:rFonts w:eastAsia="Verdana" w:cs="Verdana"/>
          <w:sz w:val="20"/>
          <w:szCs w:val="20"/>
        </w:rPr>
        <w:t xml:space="preserve">   </w:t>
      </w:r>
      <w:r>
        <w:rPr>
          <w:rFonts w:cs="Verdana"/>
          <w:sz w:val="20"/>
          <w:szCs w:val="20"/>
        </w:rPr>
        <w:t>chch201112)</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cs="Verdana"/>
          <w:i/>
          <w:iCs/>
          <w:sz w:val="20"/>
          <w:szCs w:val="20"/>
        </w:rPr>
        <w:t>model.csv</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submodels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patches)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previous</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p>
      <w:pPr>
        <w:pStyle w:val="TextBody"/>
        <w:numPr>
          <w:ilvl w:val="0"/>
          <w:numId w:val="5"/>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called</w:t>
      </w:r>
      <w:r>
        <w:rPr>
          <w:rFonts w:eastAsia="Verdana" w:cs="Verdana"/>
          <w:sz w:val="20"/>
          <w:szCs w:val="20"/>
        </w:rPr>
        <w:t xml:space="preserve"> </w:t>
      </w:r>
      <w:r>
        <w:rPr>
          <w:rFonts w:eastAsia="Verdana" w:cs="Verdana"/>
          <w:i/>
          <w:iCs/>
          <w:sz w:val="20"/>
          <w:szCs w:val="20"/>
        </w:rPr>
        <w:t>component</w:t>
      </w:r>
      <w:r>
        <w:rPr>
          <w:rFonts w:cs="Verdana"/>
          <w:i/>
          <w:iCs/>
          <w:sz w:val="20"/>
          <w:szCs w:val="20"/>
        </w:rPr>
        <w:t>.csv,</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the</w:t>
      </w:r>
      <w:r>
        <w:rPr>
          <w:rFonts w:eastAsia="Verdana" w:cs="Verdana"/>
          <w:sz w:val="20"/>
          <w:szCs w:val="20"/>
        </w:rPr>
        <w:t xml:space="preserve"> components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previous</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NDM or </w:t>
      </w:r>
      <w:r>
        <w:rPr>
          <w:rFonts w:cs="Verdana"/>
          <w:sz w:val="20"/>
          <w:szCs w:val="20"/>
        </w:rPr>
        <w:t>patch.</w:t>
      </w:r>
    </w:p>
    <w:p>
      <w:pPr>
        <w:pStyle w:val="TextBody"/>
        <w:numPr>
          <w:ilvl w:val="0"/>
          <w:numId w:val="5"/>
        </w:numPr>
        <w:rPr>
          <w:rFonts w:eastAsia="Verdana" w:cs="Verdana"/>
          <w:sz w:val="20"/>
          <w:szCs w:val="20"/>
        </w:rPr>
      </w:pPr>
      <w:r>
        <w:rPr>
          <w:rFonts w:cs="Verdana"/>
          <w:sz w:val="20"/>
          <w:szCs w:val="20"/>
        </w:rPr>
        <w:t>Grid</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stored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named</w:t>
      </w:r>
      <w:r>
        <w:rPr>
          <w:rFonts w:eastAsia="Verdana" w:cs="Verdana"/>
          <w:sz w:val="20"/>
          <w:szCs w:val="20"/>
        </w:rPr>
        <w:t xml:space="preserve"> </w:t>
      </w:r>
      <w:r>
        <w:rPr>
          <w:rFonts w:cs="Verdana"/>
          <w:i/>
          <w:iCs/>
          <w:sz w:val="20"/>
          <w:szCs w:val="20"/>
        </w:rPr>
        <w:t>grid_xxxx.csv</w:t>
      </w:r>
      <w:r>
        <w:rPr>
          <w:rFonts w:eastAsia="Verdana" w:cs="Verdana"/>
          <w:sz w:val="20"/>
          <w:szCs w:val="20"/>
        </w:rPr>
        <w:t xml:space="preserve"> – </w:t>
      </w:r>
      <w:r>
        <w:rPr>
          <w:rFonts w:cs="Verdana"/>
          <w:sz w:val="20"/>
          <w:szCs w:val="20"/>
        </w:rPr>
        <w:t>one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grid.</w:t>
      </w:r>
      <w:r>
        <w:rPr>
          <w:rFonts w:eastAsia="Verdana" w:cs="Verdana"/>
          <w:sz w:val="20"/>
          <w:szCs w:val="20"/>
        </w:rPr>
        <w:t xml:space="preserve">  </w:t>
      </w:r>
    </w:p>
    <w:p>
      <w:pPr>
        <w:pStyle w:val="TextBody"/>
        <w:numPr>
          <w:ilvl w:val="0"/>
          <w:numId w:val="5"/>
        </w:numPr>
        <w:rPr/>
      </w:pPr>
      <w:r>
        <w:rPr/>
      </w:r>
    </w:p>
    <w:p>
      <w:pPr>
        <w:pStyle w:val="TextBody"/>
        <w:numPr>
          <w:ilvl w:val="0"/>
          <w:numId w:val="5"/>
        </w:numPr>
        <w:rPr>
          <w:rFonts w:cs="Verdana"/>
          <w:sz w:val="20"/>
          <w:szCs w:val="20"/>
        </w:rPr>
      </w:pPr>
      <w:r>
        <w:rPr>
          <w:rFonts w:cs="Verdana"/>
          <w:sz w:val="20"/>
          <w:szCs w:val="20"/>
        </w:rPr>
        <w:t>Documentation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supplied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either</w:t>
      </w:r>
      <w:r>
        <w:rPr>
          <w:rFonts w:eastAsia="Verdana" w:cs="Verdana"/>
          <w:sz w:val="20"/>
          <w:szCs w:val="20"/>
        </w:rPr>
        <w:t xml:space="preserve"> </w:t>
      </w:r>
      <w:r>
        <w:rPr>
          <w:rFonts w:cs="Verdana"/>
          <w:sz w:val="20"/>
          <w:szCs w:val="20"/>
        </w:rPr>
        <w:t>PDF</w:t>
      </w:r>
      <w:r>
        <w:rPr>
          <w:rFonts w:eastAsia="Verdana" w:cs="Verdana"/>
          <w:sz w:val="20"/>
          <w:szCs w:val="20"/>
        </w:rPr>
        <w:t xml:space="preserve"> </w:t>
      </w:r>
      <w:r>
        <w:rPr>
          <w:rFonts w:cs="Verdana"/>
          <w:sz w:val="20"/>
          <w:szCs w:val="20"/>
        </w:rPr>
        <w:t>formatted</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HTML</w:t>
      </w:r>
      <w:r>
        <w:rPr>
          <w:rFonts w:eastAsia="Verdana" w:cs="Verdana"/>
          <w:sz w:val="20"/>
          <w:szCs w:val="20"/>
        </w:rPr>
        <w:t xml:space="preserve"> </w:t>
      </w:r>
      <w:r>
        <w:rPr>
          <w:rFonts w:cs="Verdana"/>
          <w:sz w:val="20"/>
          <w:szCs w:val="20"/>
        </w:rPr>
        <w:t>encoded</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(plus</w:t>
      </w:r>
      <w:r>
        <w:rPr>
          <w:rFonts w:eastAsia="Verdana" w:cs="Verdana"/>
          <w:sz w:val="20"/>
          <w:szCs w:val="20"/>
        </w:rPr>
        <w:t xml:space="preserve"> </w:t>
      </w:r>
      <w:r>
        <w:rPr>
          <w:rFonts w:cs="Verdana"/>
          <w:sz w:val="20"/>
          <w:szCs w:val="20"/>
        </w:rPr>
        <w:t>stylesheets, PNG</w:t>
      </w:r>
      <w:r>
        <w:rPr>
          <w:rFonts w:eastAsia="Verdana" w:cs="Verdana"/>
          <w:sz w:val="20"/>
          <w:szCs w:val="20"/>
        </w:rPr>
        <w:t xml:space="preserve"> </w:t>
      </w:r>
      <w:r>
        <w:rPr>
          <w:rFonts w:cs="Verdana"/>
          <w:sz w:val="20"/>
          <w:szCs w:val="20"/>
        </w:rPr>
        <w:t>images,</w:t>
      </w:r>
      <w:r>
        <w:rPr>
          <w:rFonts w:eastAsia="Verdana" w:cs="Verdana"/>
          <w:sz w:val="20"/>
          <w:szCs w:val="20"/>
        </w:rPr>
        <w:t xml:space="preserve"> </w:t>
      </w:r>
      <w:r>
        <w:rPr>
          <w:rFonts w:cs="Verdana"/>
          <w:sz w:val="20"/>
          <w:szCs w:val="20"/>
        </w:rPr>
        <w:t>etc)</w:t>
      </w:r>
    </w:p>
    <w:p>
      <w:pPr>
        <w:pStyle w:val="TextBody"/>
        <w:numPr>
          <w:ilvl w:val="0"/>
          <w:numId w:val="3"/>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sensitive.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example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included</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directories</w:t>
      </w:r>
      <w:r>
        <w:rPr>
          <w:rFonts w:eastAsia="Verdana" w:cs="Verdana"/>
          <w:sz w:val="20"/>
          <w:szCs w:val="20"/>
        </w:rPr>
        <w:t xml:space="preserve"> </w:t>
      </w:r>
      <w:r>
        <w:rPr>
          <w:rFonts w:cs="Verdana"/>
          <w:sz w:val="20"/>
          <w:szCs w:val="20"/>
        </w:rPr>
        <w:t>have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have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as</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component.csv</w:t>
      </w:r>
      <w:r>
        <w:rPr>
          <w:rFonts w:eastAsia="Verdana" w:cs="Verdana"/>
          <w:sz w:val="20"/>
          <w:szCs w:val="20"/>
        </w:rPr>
        <w:t xml:space="preserve"> </w:t>
      </w:r>
      <w:r>
        <w:rPr>
          <w:rFonts w:cs="Verdana"/>
          <w:sz w:val="20"/>
          <w:szCs w:val="20"/>
        </w:rPr>
        <w:t>files.</w:t>
      </w:r>
    </w:p>
    <w:p>
      <w:pPr>
        <w:pStyle w:val="TextBody"/>
        <w:numPr>
          <w:ilvl w:val="0"/>
          <w:numId w:val="3"/>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differ</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more</w:t>
      </w:r>
      <w:r>
        <w:rPr>
          <w:rFonts w:eastAsia="Verdana" w:cs="Verdana"/>
          <w:sz w:val="20"/>
          <w:szCs w:val="20"/>
        </w:rPr>
        <w:t xml:space="preserve"> </w:t>
      </w:r>
      <w:r>
        <w:rPr>
          <w:rFonts w:cs="Verdana"/>
          <w:sz w:val="20"/>
          <w:szCs w:val="20"/>
        </w:rPr>
        <w:t>than</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ambiguous</w:t>
      </w:r>
      <w:r>
        <w:rPr>
          <w:rFonts w:eastAsia="Verdana" w:cs="Verdana"/>
          <w:sz w:val="20"/>
          <w:szCs w:val="20"/>
        </w:rPr>
        <w:t xml:space="preserve"> </w:t>
      </w:r>
      <w:r>
        <w:rPr>
          <w:rFonts w:cs="Verdana"/>
          <w:sz w:val="20"/>
          <w:szCs w:val="20"/>
        </w:rPr>
        <w:t>on</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case</w:t>
      </w:r>
      <w:r>
        <w:rPr>
          <w:rFonts w:eastAsia="Verdana" w:cs="Verdana"/>
          <w:sz w:val="20"/>
          <w:szCs w:val="20"/>
        </w:rPr>
        <w:t xml:space="preserve"> </w:t>
      </w:r>
      <w:r>
        <w:rPr>
          <w:rFonts w:cs="Verdana"/>
          <w:sz w:val="20"/>
          <w:szCs w:val="20"/>
        </w:rPr>
        <w:t>insensitive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system)</w:t>
      </w:r>
    </w:p>
    <w:p>
      <w:pPr>
        <w:pStyle w:val="TextBody"/>
        <w:numPr>
          <w:ilvl w:val="0"/>
          <w:numId w:val="3"/>
        </w:numPr>
        <w:rPr>
          <w:rFonts w:cs="Verdana"/>
          <w:sz w:val="20"/>
          <w:szCs w:val="20"/>
        </w:rPr>
      </w:pPr>
      <w:r>
        <w:rPr>
          <w:rFonts w:cs="Verdana"/>
          <w:sz w:val="20"/>
          <w:szCs w:val="20"/>
        </w:rPr>
        <w:t>File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directory</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comprise</w:t>
      </w:r>
      <w:r>
        <w:rPr>
          <w:rFonts w:eastAsia="Verdana" w:cs="Verdana"/>
          <w:sz w:val="20"/>
          <w:szCs w:val="20"/>
        </w:rPr>
        <w:t xml:space="preserve"> </w:t>
      </w:r>
      <w:r>
        <w:rPr>
          <w:rFonts w:cs="Verdana"/>
          <w:sz w:val="20"/>
          <w:szCs w:val="20"/>
        </w:rPr>
        <w:t>only</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characters</w:t>
      </w:r>
      <w:r>
        <w:rPr>
          <w:rFonts w:eastAsia="Verdana" w:cs="Verdana"/>
          <w:sz w:val="20"/>
          <w:szCs w:val="20"/>
        </w:rPr>
        <w:t xml:space="preserve"> </w:t>
      </w:r>
      <w:r>
        <w:rPr>
          <w:rFonts w:cs="Verdana"/>
          <w:sz w:val="20"/>
          <w:szCs w:val="20"/>
        </w:rPr>
        <w:t>a-z,</w:t>
      </w:r>
      <w:r>
        <w:rPr>
          <w:rFonts w:eastAsia="Verdana" w:cs="Verdana"/>
          <w:sz w:val="20"/>
          <w:szCs w:val="20"/>
        </w:rPr>
        <w:t xml:space="preserve"> </w:t>
      </w:r>
      <w:r>
        <w:rPr>
          <w:rFonts w:cs="Verdana"/>
          <w:sz w:val="20"/>
          <w:szCs w:val="20"/>
        </w:rPr>
        <w:t>numbers</w:t>
      </w:r>
      <w:r>
        <w:rPr>
          <w:rFonts w:eastAsia="Verdana" w:cs="Verdana"/>
          <w:sz w:val="20"/>
          <w:szCs w:val="20"/>
        </w:rPr>
        <w:t xml:space="preserve"> </w:t>
      </w:r>
      <w:r>
        <w:rPr>
          <w:rFonts w:cs="Verdana"/>
          <w:sz w:val="20"/>
          <w:szCs w:val="20"/>
        </w:rPr>
        <w:t>0-9,</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underscore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characters</w:t>
      </w:r>
      <w:r>
        <w:rPr>
          <w:rFonts w:eastAsia="Verdana" w:cs="Verdana"/>
          <w:sz w:val="20"/>
          <w:szCs w:val="20"/>
        </w:rPr>
        <w:t xml:space="preserve"> </w:t>
      </w:r>
      <w:r>
        <w:rPr>
          <w:rFonts w:cs="Verdana"/>
          <w:sz w:val="20"/>
          <w:szCs w:val="20"/>
        </w:rPr>
        <w:t>(they</w:t>
      </w:r>
      <w:r>
        <w:rPr>
          <w:rFonts w:eastAsia="Verdana" w:cs="Verdana"/>
          <w:sz w:val="20"/>
          <w:szCs w:val="20"/>
        </w:rPr>
        <w:t xml:space="preserve"> </w:t>
      </w:r>
      <w:r>
        <w:rPr>
          <w:rFonts w:cs="Verdana"/>
          <w:sz w:val="20"/>
          <w:szCs w:val="20"/>
        </w:rPr>
        <w:t>do</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include</w:t>
      </w:r>
      <w:r>
        <w:rPr>
          <w:rFonts w:eastAsia="Verdana" w:cs="Verdana"/>
          <w:sz w:val="20"/>
          <w:szCs w:val="20"/>
        </w:rPr>
        <w:t xml:space="preserve"> </w:t>
      </w:r>
      <w:r>
        <w:rPr>
          <w:rFonts w:cs="Verdana"/>
          <w:sz w:val="20"/>
          <w:szCs w:val="20"/>
        </w:rPr>
        <w:t>spaces)</w:t>
      </w:r>
    </w:p>
    <w:p>
      <w:pPr>
        <w:pStyle w:val="TextBody"/>
        <w:numPr>
          <w:ilvl w:val="0"/>
          <w:numId w:val="3"/>
        </w:numPr>
        <w:rPr>
          <w:rFonts w:cs="Verdana"/>
          <w:sz w:val="20"/>
          <w:szCs w:val="20"/>
        </w:rPr>
      </w:pPr>
      <w:r>
        <w:rPr>
          <w:rFonts w:cs="Verdana"/>
          <w:sz w:val="20"/>
          <w:szCs w:val="20"/>
        </w:rPr>
        <w:t>All</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use</w:t>
      </w:r>
      <w:r>
        <w:rPr>
          <w:rFonts w:eastAsia="Verdana" w:cs="Verdana"/>
          <w:sz w:val="20"/>
          <w:szCs w:val="20"/>
        </w:rPr>
        <w:t xml:space="preserve"> </w:t>
      </w:r>
      <w:r>
        <w:rPr>
          <w:rFonts w:cs="Verdana"/>
          <w:sz w:val="20"/>
          <w:szCs w:val="20"/>
        </w:rPr>
        <w:t>UTF-8</w:t>
      </w:r>
      <w:r>
        <w:rPr>
          <w:rFonts w:eastAsia="Verdana" w:cs="Verdana"/>
          <w:sz w:val="20"/>
          <w:szCs w:val="20"/>
        </w:rPr>
        <w:t xml:space="preserve"> </w:t>
      </w:r>
      <w:r>
        <w:rPr>
          <w:rFonts w:cs="Verdana"/>
          <w:sz w:val="20"/>
          <w:szCs w:val="20"/>
        </w:rPr>
        <w:t>encoding</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not</w:t>
      </w:r>
      <w:r>
        <w:rPr>
          <w:rFonts w:eastAsia="Verdana" w:cs="Verdana"/>
          <w:sz w:val="20"/>
          <w:szCs w:val="20"/>
        </w:rPr>
        <w:t xml:space="preserve"> </w:t>
      </w:r>
      <w:r>
        <w:rPr>
          <w:rFonts w:cs="Verdana"/>
          <w:sz w:val="20"/>
          <w:szCs w:val="20"/>
        </w:rPr>
        <w:t>prefixed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byte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marker</w:t>
      </w:r>
      <w:r>
        <w:rPr>
          <w:rFonts w:eastAsia="Verdana" w:cs="Verdana"/>
          <w:sz w:val="20"/>
          <w:szCs w:val="20"/>
        </w:rPr>
        <w:t xml:space="preserve"> </w:t>
      </w:r>
      <w:r>
        <w:rPr>
          <w:rFonts w:cs="Verdana"/>
          <w:sz w:val="20"/>
          <w:szCs w:val="20"/>
        </w:rPr>
        <w:t xml:space="preserve">(BOM).  </w:t>
      </w:r>
    </w:p>
    <w:p>
      <w:pPr>
        <w:pStyle w:val="TextBody"/>
        <w:numPr>
          <w:ilvl w:val="0"/>
          <w:numId w:val="3"/>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component</w:t>
      </w:r>
      <w:r>
        <w:rPr>
          <w:rFonts w:cs="Verdana"/>
          <w:sz w:val="20"/>
          <w:szCs w:val="20"/>
        </w:rPr>
        <w:t>.csv,</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contents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restricted</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ASCII</w:t>
      </w:r>
      <w:r>
        <w:rPr>
          <w:rFonts w:eastAsia="Verdana" w:cs="Verdana"/>
          <w:sz w:val="20"/>
          <w:szCs w:val="20"/>
        </w:rPr>
        <w:t xml:space="preserve"> </w:t>
      </w:r>
      <w:r>
        <w:rPr>
          <w:rFonts w:cs="Verdana"/>
          <w:sz w:val="20"/>
          <w:szCs w:val="20"/>
        </w:rPr>
        <w:t>character</w:t>
      </w:r>
      <w:r>
        <w:rPr>
          <w:rFonts w:eastAsia="Verdana" w:cs="Verdana"/>
          <w:sz w:val="20"/>
          <w:szCs w:val="20"/>
        </w:rPr>
        <w:t xml:space="preserve"> </w:t>
      </w:r>
      <w:r>
        <w:rPr>
          <w:rFonts w:cs="Verdana"/>
          <w:sz w:val="20"/>
          <w:szCs w:val="20"/>
        </w:rPr>
        <w:t>set</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UTF-8</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equivalent</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ASCII</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these</w:t>
      </w:r>
      <w:r>
        <w:rPr>
          <w:rFonts w:eastAsia="Verdana" w:cs="Verdana"/>
          <w:sz w:val="20"/>
          <w:szCs w:val="20"/>
        </w:rPr>
        <w:t xml:space="preserve"> </w:t>
      </w:r>
      <w:r>
        <w:rPr>
          <w:rFonts w:cs="Verdana"/>
          <w:sz w:val="20"/>
          <w:szCs w:val="20"/>
        </w:rPr>
        <w:t>files)</w:t>
      </w:r>
    </w:p>
    <w:p>
      <w:pPr>
        <w:pStyle w:val="TextBody"/>
        <w:numPr>
          <w:ilvl w:val="0"/>
          <w:numId w:val="3"/>
        </w:numPr>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follows</w:t>
      </w:r>
      <w:r>
        <w:rPr>
          <w:rFonts w:eastAsia="Verdana" w:cs="Verdana"/>
          <w:sz w:val="20"/>
          <w:szCs w:val="20"/>
        </w:rPr>
        <w:t xml:space="preserve"> </w:t>
      </w:r>
      <w:r>
        <w:rPr>
          <w:rFonts w:cs="Verdana"/>
          <w:sz w:val="20"/>
          <w:szCs w:val="20"/>
        </w:rPr>
        <w:t>excel</w:t>
      </w:r>
      <w:r>
        <w:rPr>
          <w:rFonts w:eastAsia="Verdana" w:cs="Verdana"/>
          <w:sz w:val="20"/>
          <w:szCs w:val="20"/>
        </w:rPr>
        <w:t xml:space="preserve"> </w:t>
      </w:r>
      <w:r>
        <w:rPr>
          <w:rFonts w:cs="Verdana"/>
          <w:sz w:val="20"/>
          <w:szCs w:val="20"/>
        </w:rPr>
        <w:t>conventions.</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delimited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single</w:t>
      </w:r>
      <w:r>
        <w:rPr>
          <w:rFonts w:eastAsia="Verdana" w:cs="Verdana"/>
          <w:sz w:val="20"/>
          <w:szCs w:val="20"/>
        </w:rPr>
        <w:t xml:space="preserve"> </w:t>
      </w:r>
      <w:r>
        <w:rPr>
          <w:rFonts w:cs="Verdana"/>
          <w:sz w:val="20"/>
          <w:szCs w:val="20"/>
        </w:rPr>
        <w:t>comma</w:t>
      </w:r>
      <w:r>
        <w:rPr>
          <w:rFonts w:eastAsia="Verdana" w:cs="Verdana"/>
          <w:sz w:val="20"/>
          <w:szCs w:val="20"/>
        </w:rPr>
        <w:t xml:space="preserve"> </w:t>
      </w:r>
      <w:r>
        <w:rPr>
          <w:rFonts w:cs="Verdana"/>
          <w:sz w:val="20"/>
          <w:szCs w:val="20"/>
        </w:rPr>
        <w:t>character.</w:t>
      </w:r>
      <w:r>
        <w:rPr>
          <w:rFonts w:eastAsia="Verdana" w:cs="Verdana"/>
          <w:sz w:val="20"/>
          <w:szCs w:val="20"/>
        </w:rPr>
        <w:t xml:space="preserve">  Any </w:t>
      </w:r>
      <w:r>
        <w:rPr>
          <w:rFonts w:cs="Verdana"/>
          <w:sz w:val="20"/>
          <w:szCs w:val="20"/>
        </w:rPr>
        <w:t>field</w:t>
      </w:r>
      <w:r>
        <w:rPr>
          <w:rFonts w:eastAsia="Verdana" w:cs="Verdana"/>
          <w:sz w:val="20"/>
          <w:szCs w:val="20"/>
        </w:rPr>
        <w:t xml:space="preserve"> </w:t>
      </w:r>
      <w:r>
        <w:rPr>
          <w:rFonts w:cs="Verdana"/>
          <w:sz w:val="20"/>
          <w:szCs w:val="20"/>
        </w:rPr>
        <w:t>containing</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comma,</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w:t>
      </w:r>
      <w:r>
        <w:rPr>
          <w:rFonts w:eastAsia="Verdana" w:cs="Verdana"/>
          <w:sz w:val="20"/>
          <w:szCs w:val="20"/>
        </w:rPr>
        <w:t xml:space="preserve"> </w:t>
      </w:r>
      <w:r>
        <w:rPr>
          <w:rFonts w:cs="Verdana"/>
          <w:sz w:val="20"/>
          <w:szCs w:val="20"/>
        </w:rPr>
        <w:t>carriage</w:t>
      </w:r>
      <w:r>
        <w:rPr>
          <w:rFonts w:eastAsia="Verdana" w:cs="Verdana"/>
          <w:sz w:val="20"/>
          <w:szCs w:val="20"/>
        </w:rPr>
        <w:t xml:space="preserve"> </w:t>
      </w:r>
      <w:r>
        <w:rPr>
          <w:rFonts w:cs="Verdana"/>
          <w:sz w:val="20"/>
          <w:szCs w:val="20"/>
        </w:rPr>
        <w:t>return,</w:t>
      </w:r>
      <w:r>
        <w:rPr>
          <w:rFonts w:eastAsia="Verdana" w:cs="Verdana"/>
          <w:sz w:val="20"/>
          <w:szCs w:val="20"/>
        </w:rPr>
        <w:t xml:space="preserve"> </w:t>
      </w:r>
      <w:r>
        <w:rPr>
          <w:rFonts w:cs="Verdana"/>
          <w:sz w:val="20"/>
          <w:szCs w:val="20"/>
        </w:rPr>
        <w:t>line</w:t>
      </w:r>
      <w:r>
        <w:rPr>
          <w:rFonts w:eastAsia="Verdana" w:cs="Verdana"/>
          <w:sz w:val="20"/>
          <w:szCs w:val="20"/>
        </w:rPr>
        <w:t xml:space="preserve"> </w:t>
      </w:r>
      <w:r>
        <w:rPr>
          <w:rFonts w:cs="Verdana"/>
          <w:sz w:val="20"/>
          <w:szCs w:val="20"/>
        </w:rPr>
        <w:t>feed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other</w:t>
      </w:r>
      <w:r>
        <w:rPr>
          <w:rFonts w:eastAsia="Verdana" w:cs="Verdana"/>
          <w:sz w:val="20"/>
          <w:szCs w:val="20"/>
        </w:rPr>
        <w:t xml:space="preserve"> </w:t>
      </w:r>
      <w:r>
        <w:rPr>
          <w:rFonts w:cs="Verdana"/>
          <w:sz w:val="20"/>
          <w:szCs w:val="20"/>
        </w:rPr>
        <w:t>non-ASCII</w:t>
      </w:r>
      <w:r>
        <w:rPr>
          <w:rFonts w:eastAsia="Verdana" w:cs="Verdana"/>
          <w:sz w:val="20"/>
          <w:szCs w:val="20"/>
        </w:rPr>
        <w:t xml:space="preserve"> </w:t>
      </w:r>
      <w:r>
        <w:rPr>
          <w:rFonts w:cs="Verdana"/>
          <w:sz w:val="20"/>
          <w:szCs w:val="20"/>
        </w:rPr>
        <w:t>character</w:t>
      </w:r>
      <w:r>
        <w:rPr>
          <w:rFonts w:eastAsia="Verdana" w:cs="Verdana"/>
          <w:sz w:val="20"/>
          <w:szCs w:val="20"/>
        </w:rPr>
        <w:t xml:space="preserve"> </w:t>
      </w:r>
      <w:r>
        <w:rPr>
          <w:rFonts w:cs="Verdana"/>
          <w:sz w:val="20"/>
          <w:szCs w:val="20"/>
        </w:rPr>
        <w:t>must</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delimited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quotes (").</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quotes</w:t>
      </w:r>
      <w:r>
        <w:rPr>
          <w:rFonts w:eastAsia="Verdana" w:cs="Verdana"/>
          <w:sz w:val="20"/>
          <w:szCs w:val="20"/>
        </w:rPr>
        <w:t xml:space="preserve"> </w:t>
      </w:r>
      <w:r>
        <w:rPr>
          <w:rFonts w:cs="Verdana"/>
          <w:sz w:val="20"/>
          <w:szCs w:val="20"/>
        </w:rPr>
        <w:t>within</w:t>
      </w:r>
      <w:r>
        <w:rPr>
          <w:rFonts w:eastAsia="Verdana" w:cs="Verdana"/>
          <w:sz w:val="20"/>
          <w:szCs w:val="20"/>
        </w:rPr>
        <w:t xml:space="preserve"> </w:t>
      </w:r>
      <w:r>
        <w:rPr>
          <w:rFonts w:cs="Verdana"/>
          <w:sz w:val="20"/>
          <w:szCs w:val="20"/>
        </w:rPr>
        <w:t>quoted</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represented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pair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double</w:t>
      </w:r>
      <w:r>
        <w:rPr>
          <w:rFonts w:eastAsia="Verdana" w:cs="Verdana"/>
          <w:sz w:val="20"/>
          <w:szCs w:val="20"/>
        </w:rPr>
        <w:t xml:space="preserve"> </w:t>
      </w:r>
      <w:r>
        <w:rPr>
          <w:rFonts w:cs="Verdana"/>
          <w:sz w:val="20"/>
          <w:szCs w:val="20"/>
        </w:rPr>
        <w:t>quote</w:t>
      </w:r>
      <w:r>
        <w:rPr>
          <w:rFonts w:eastAsia="Verdana" w:cs="Verdana"/>
          <w:sz w:val="20"/>
          <w:szCs w:val="20"/>
        </w:rPr>
        <w:t xml:space="preserve"> </w:t>
      </w:r>
      <w:r>
        <w:rPr>
          <w:rFonts w:cs="Verdana"/>
          <w:sz w:val="20"/>
          <w:szCs w:val="20"/>
        </w:rPr>
        <w:t>characters.</w:t>
      </w:r>
      <w:r>
        <w:rPr>
          <w:rFonts w:eastAsia="Verdana" w:cs="Verdana"/>
          <w:sz w:val="20"/>
          <w:szCs w:val="20"/>
        </w:rPr>
        <w:t xml:space="preserve">  End of record is delimited by CR/LF (ie Microsoft Windows format).  The presence of quotes does not imply data type – that is numeric fields may be quoted, and text fields may be unquoted (unless their content requires quoting)</w:t>
      </w:r>
    </w:p>
    <w:p>
      <w:pPr>
        <w:pStyle w:val="TextBody"/>
        <w:numPr>
          <w:ilvl w:val="0"/>
          <w:numId w:val="3"/>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names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type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listed</w:t>
      </w:r>
      <w:r>
        <w:rPr>
          <w:rFonts w:eastAsia="Verdana" w:cs="Verdana"/>
          <w:sz w:val="20"/>
          <w:szCs w:val="20"/>
        </w:rPr>
        <w:t xml:space="preserve"> </w:t>
      </w:r>
      <w:r>
        <w:rPr>
          <w:rFonts w:cs="Verdana"/>
          <w:sz w:val="20"/>
          <w:szCs w:val="20"/>
        </w:rPr>
        <w:t>below.</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listed</w:t>
      </w:r>
      <w:r>
        <w:rPr>
          <w:rFonts w:eastAsia="Verdana" w:cs="Verdana"/>
          <w:sz w:val="20"/>
          <w:szCs w:val="20"/>
        </w:rPr>
        <w:t xml:space="preserve"> – </w:t>
      </w:r>
      <w:r>
        <w:rPr>
          <w:rFonts w:cs="Verdana"/>
          <w:sz w:val="20"/>
          <w:szCs w:val="20"/>
        </w:rPr>
        <w:t>reading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header</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determine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optional but recommended.  Grid CSV files included optional fields, depending on the components of deformation that they define.  Optional fields will be omitted if not required.  The list of fields in a grid file may be inferred from the data in the component.csv file that references it.</w:t>
      </w:r>
    </w:p>
    <w:p>
      <w:pPr>
        <w:pStyle w:val="Heading3"/>
        <w:numPr>
          <w:ilvl w:val="2"/>
          <w:numId w:val="1"/>
        </w:numPr>
        <w:rPr/>
      </w:pPr>
      <w:r>
        <w:rPr/>
        <w:t>metadata.csv</w:t>
      </w:r>
      <w:r>
        <w:rPr>
          <w:rFonts w:eastAsia="Verdana"/>
        </w:rPr>
        <w:t xml:space="preserve"> </w:t>
      </w:r>
      <w:r>
        <w:rPr/>
        <w:t>specification</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metadata.csv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some</w:t>
      </w:r>
      <w:r>
        <w:rPr>
          <w:rFonts w:eastAsia="Verdana" w:cs="Verdana"/>
          <w:sz w:val="20"/>
          <w:szCs w:val="20"/>
        </w:rPr>
        <w:t xml:space="preserve"> </w:t>
      </w:r>
      <w:r>
        <w:rPr>
          <w:rFonts w:cs="Verdana"/>
          <w:sz w:val="20"/>
          <w:szCs w:val="20"/>
        </w:rPr>
        <w:t>simple</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about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p>
    <w:p>
      <w:pPr>
        <w:pStyle w:val="TextBody"/>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2"/>
        <w:gridCol w:w="7202"/>
      </w:tblGrid>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item</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metadata</w:t>
            </w:r>
            <w:r>
              <w:rPr>
                <w:rFonts w:eastAsia="Verdana" w:cs="Verdana"/>
                <w:sz w:val="20"/>
                <w:szCs w:val="20"/>
              </w:rPr>
              <w:t xml:space="preserve"> </w:t>
            </w:r>
            <w:r>
              <w:rPr>
                <w:rFonts w:cs="Verdana"/>
                <w:sz w:val="20"/>
                <w:szCs w:val="20"/>
              </w:rPr>
              <w:t>item</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value</w:t>
            </w:r>
          </w:p>
        </w:tc>
        <w:tc>
          <w:tcPr>
            <w:tcW w:w="7202" w:type="dxa"/>
            <w:tcBorders>
              <w:top w:val="nil"/>
              <w:left w:val="nil"/>
              <w:bottom w:val="nil"/>
              <w:insideH w:val="nil"/>
              <w:right w:val="nil"/>
              <w:insideV w:val="nil"/>
            </w:tcBorders>
            <w:shd w:fill="FFFFFF" w:val="clear"/>
          </w:tcPr>
          <w:p>
            <w:pPr>
              <w:pStyle w:val="TableContents"/>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item</w:t>
            </w:r>
          </w:p>
        </w:tc>
      </w:tr>
    </w:tbl>
    <w:p>
      <w:pPr>
        <w:pStyle w:val="TextBody"/>
        <w:rPr/>
      </w:pPr>
      <w:r>
        <w:rPr/>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least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items</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blank):</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2"/>
        <w:gridCol w:w="7202"/>
      </w:tblGrid>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model_name</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description</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version</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datum_code</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A</w:t>
            </w:r>
            <w:r>
              <w:rPr>
                <w:rFonts w:eastAsia="Verdana" w:cs="Verdana"/>
                <w:sz w:val="20"/>
                <w:szCs w:val="20"/>
              </w:rPr>
              <w:t xml:space="preserve"> </w:t>
            </w:r>
            <w:r>
              <w:rPr>
                <w:rFonts w:cs="Verdana"/>
                <w:sz w:val="20"/>
                <w:szCs w:val="20"/>
              </w:rPr>
              <w:t>code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(NZGD2000)</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datum_name</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datum_epoch</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coordinates</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datum_epsg_srid</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spatial</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id</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datum</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system</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ellipsoid_a</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length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semi-major</w:t>
            </w:r>
            <w:r>
              <w:rPr>
                <w:rFonts w:eastAsia="Verdana" w:cs="Verdana"/>
                <w:sz w:val="20"/>
                <w:szCs w:val="20"/>
              </w:rPr>
              <w:t xml:space="preserve"> </w:t>
            </w:r>
            <w:r>
              <w:rPr>
                <w:rFonts w:cs="Verdana"/>
                <w:sz w:val="20"/>
                <w:szCs w:val="20"/>
              </w:rPr>
              <w:t>axis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ellipsoid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converting</w:t>
            </w:r>
            <w:r>
              <w:rPr>
                <w:rFonts w:eastAsia="Verdana" w:cs="Verdana"/>
                <w:sz w:val="20"/>
                <w:szCs w:val="20"/>
              </w:rPr>
              <w:t xml:space="preserve"> </w:t>
            </w:r>
            <w:r>
              <w:rPr>
                <w:rFonts w:cs="Verdana"/>
                <w:sz w:val="20"/>
                <w:szCs w:val="20"/>
              </w:rPr>
              <w:t>north/east</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displacements</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ellipsoid_rf</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reciprocal</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flattening</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ellipsoid,</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converting</w:t>
            </w:r>
            <w:r>
              <w:rPr>
                <w:rFonts w:eastAsia="Verdana" w:cs="Verdana"/>
                <w:sz w:val="20"/>
                <w:szCs w:val="20"/>
              </w:rPr>
              <w:t xml:space="preserve"> </w:t>
            </w:r>
            <w:r>
              <w:rPr>
                <w:rFonts w:cs="Verdana"/>
                <w:sz w:val="20"/>
                <w:szCs w:val="20"/>
              </w:rPr>
              <w:t>north/east</w:t>
            </w:r>
            <w:r>
              <w:rPr>
                <w:rFonts w:eastAsia="Verdana" w:cs="Verdana"/>
                <w:sz w:val="20"/>
                <w:szCs w:val="20"/>
              </w:rPr>
              <w:t xml:space="preserve"> </w:t>
            </w:r>
            <w:r>
              <w:rPr>
                <w:rFonts w:cs="Verdana"/>
                <w:sz w:val="20"/>
                <w:szCs w:val="20"/>
              </w:rPr>
              <w:t>displacements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displacements</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authority</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r>
              <w:rPr>
                <w:rFonts w:eastAsia="Verdana" w:cs="Verdana"/>
                <w:sz w:val="20"/>
                <w:szCs w:val="20"/>
              </w:rPr>
              <w:t xml:space="preserve"> </w:t>
            </w:r>
            <w:r>
              <w:rPr>
                <w:rFonts w:cs="Verdana"/>
                <w:sz w:val="20"/>
                <w:szCs w:val="20"/>
              </w:rPr>
              <w:t>sourcing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authority_website</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URL</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r>
              <w:rPr>
                <w:rFonts w:eastAsia="Verdana" w:cs="Verdana"/>
                <w:sz w:val="20"/>
                <w:szCs w:val="20"/>
              </w:rPr>
              <w:t xml:space="preserve"> </w:t>
            </w:r>
            <w:r>
              <w:rPr>
                <w:rFonts w:cs="Verdana"/>
                <w:sz w:val="20"/>
                <w:szCs w:val="20"/>
              </w:rPr>
              <w:t>website</w:t>
            </w:r>
          </w:p>
        </w:tc>
      </w:tr>
      <w:tr>
        <w:trPr>
          <w:trHeight w:val="340" w:hRule="atLeast"/>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authority_address</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Contact</w:t>
            </w:r>
            <w:r>
              <w:rPr>
                <w:rFonts w:eastAsia="Verdana" w:cs="Verdana"/>
                <w:sz w:val="20"/>
                <w:szCs w:val="20"/>
              </w:rPr>
              <w:t xml:space="preserve"> </w:t>
            </w:r>
            <w:r>
              <w:rPr>
                <w:rFonts w:cs="Verdana"/>
                <w:sz w:val="20"/>
                <w:szCs w:val="20"/>
              </w:rPr>
              <w:t>address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p>
        </w:tc>
      </w:tr>
      <w:tr>
        <w:trPr>
          <w:trHeight w:val="340" w:hRule="atLeast"/>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authority_email</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Contact</w:t>
            </w:r>
            <w:r>
              <w:rPr>
                <w:rFonts w:eastAsia="Verdana" w:cs="Verdana"/>
                <w:sz w:val="20"/>
                <w:szCs w:val="20"/>
              </w:rPr>
              <w:t xml:space="preserve"> </w:t>
            </w:r>
            <w:r>
              <w:rPr>
                <w:rFonts w:cs="Verdana"/>
                <w:sz w:val="20"/>
                <w:szCs w:val="20"/>
              </w:rPr>
              <w:t>email</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authority</w:t>
            </w:r>
          </w:p>
        </w:tc>
      </w:tr>
      <w:tr>
        <w:trPr>
          <w:trHeight w:val="340" w:hRule="atLeast"/>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source_url</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Url</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downloading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latest</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p>
        </w:tc>
      </w:tr>
    </w:tbl>
    <w:p>
      <w:pPr>
        <w:pStyle w:val="Heading3"/>
        <w:numPr>
          <w:ilvl w:val="2"/>
          <w:numId w:val="1"/>
        </w:numPr>
        <w:rPr/>
      </w:pPr>
      <w:r>
        <w:rPr/>
        <w:t>version.csv</w:t>
      </w:r>
      <w:r>
        <w:rPr>
          <w:rFonts w:eastAsia="Verdana"/>
        </w:rPr>
        <w:t xml:space="preserve"> </w:t>
      </w:r>
      <w:r>
        <w:rPr/>
        <w:t>specification</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provides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brief</w:t>
      </w:r>
      <w:r>
        <w:rPr>
          <w:rFonts w:eastAsia="Verdana" w:cs="Verdana"/>
          <w:sz w:val="20"/>
          <w:szCs w:val="20"/>
        </w:rPr>
        <w:t xml:space="preserve"> </w:t>
      </w:r>
      <w:r>
        <w:rPr>
          <w:rFonts w:cs="Verdana"/>
          <w:sz w:val="20"/>
          <w:szCs w:val="20"/>
        </w:rPr>
        <w:t>history</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2"/>
        <w:gridCol w:w="7202"/>
      </w:tblGrid>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version</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described</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release_date</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release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(should</w:t>
            </w:r>
            <w:r>
              <w:rPr>
                <w:rFonts w:eastAsia="Verdana" w:cs="Verdana"/>
                <w:sz w:val="20"/>
                <w:szCs w:val="20"/>
              </w:rPr>
              <w:t xml:space="preserve"> </w:t>
            </w:r>
            <w:r>
              <w:rPr>
                <w:rFonts w:cs="Verdana"/>
                <w:sz w:val="20"/>
                <w:szCs w:val="20"/>
              </w:rPr>
              <w:t>match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reverse_patch</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includes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new</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 </w:t>
            </w:r>
            <w:r>
              <w:rPr>
                <w:rFonts w:cs="Verdana"/>
                <w:sz w:val="20"/>
                <w:szCs w:val="20"/>
              </w:rPr>
              <w:t>meaning</w:t>
            </w:r>
            <w:r>
              <w:rPr>
                <w:rFonts w:eastAsia="Verdana" w:cs="Verdana"/>
                <w:sz w:val="20"/>
                <w:szCs w:val="20"/>
              </w:rPr>
              <w:t xml:space="preserve"> </w:t>
            </w:r>
            <w:r>
              <w:rPr>
                <w:rFonts w:cs="Verdana"/>
                <w:sz w:val="20"/>
                <w:szCs w:val="20"/>
              </w:rPr>
              <w:t>that</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r>
              <w:rPr>
                <w:rFonts w:cs="Verdana"/>
                <w:sz w:val="20"/>
                <w:szCs w:val="20"/>
              </w:rPr>
              <w:t>should</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required</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can</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determined</w:t>
            </w:r>
            <w:r>
              <w:rPr>
                <w:rFonts w:eastAsia="Verdana" w:cs="Verdana"/>
                <w:sz w:val="20"/>
                <w:szCs w:val="20"/>
              </w:rPr>
              <w:t xml:space="preserve"> </w:t>
            </w:r>
            <w:r>
              <w:rPr>
                <w:rFonts w:cs="Verdana"/>
                <w:sz w:val="20"/>
                <w:szCs w:val="20"/>
              </w:rPr>
              <w:t>from</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extracting</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added</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revoked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have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non-zero</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epoch)</w:t>
            </w:r>
          </w:p>
        </w:tc>
      </w:tr>
      <w:tr>
        <w:trPr>
          <w:cantSplit w:val="false"/>
        </w:trPr>
        <w:tc>
          <w:tcPr>
            <w:tcW w:w="215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reason</w:t>
            </w:r>
          </w:p>
        </w:tc>
        <w:tc>
          <w:tcPr>
            <w:tcW w:w="720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Text</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reason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releasing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version</w:t>
            </w:r>
          </w:p>
        </w:tc>
      </w:tr>
    </w:tbl>
    <w:p>
      <w:pPr>
        <w:pStyle w:val="Heading3"/>
        <w:numPr>
          <w:ilvl w:val="2"/>
          <w:numId w:val="1"/>
        </w:numPr>
        <w:rPr/>
      </w:pPr>
      <w:r>
        <w:rPr/>
        <w:t>model.csv</w:t>
      </w:r>
      <w:r>
        <w:rPr>
          <w:rFonts w:eastAsia="Verdana"/>
        </w:rPr>
        <w:t xml:space="preserve"> </w:t>
      </w:r>
      <w:r>
        <w:rPr/>
        <w:t>specifications</w:t>
      </w:r>
    </w:p>
    <w:p>
      <w:pPr>
        <w:pStyle w:val="TextBody"/>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model.csv</w:t>
      </w:r>
      <w:r>
        <w:rPr>
          <w:rFonts w:eastAsia="Verdana" w:cs="Verdana"/>
          <w:sz w:val="20"/>
          <w:szCs w:val="20"/>
        </w:rPr>
        <w:t xml:space="preserve"> </w:t>
      </w:r>
      <w:r>
        <w:rPr>
          <w:rFonts w:cs="Verdana"/>
          <w:sz w:val="20"/>
          <w:szCs w:val="20"/>
        </w:rPr>
        <w:t>file</w:t>
      </w:r>
      <w:r>
        <w:rPr>
          <w:rFonts w:eastAsia="Verdana" w:cs="Verdana"/>
          <w:sz w:val="20"/>
          <w:szCs w:val="20"/>
        </w:rPr>
        <w:t xml:space="preserve"> defines the submodels of the model and </w:t>
      </w:r>
      <w:r>
        <w:rPr>
          <w:rFonts w:cs="Verdana"/>
          <w:sz w:val="20"/>
          <w:szCs w:val="20"/>
        </w:rPr>
        <w:t>contains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specified.</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3"/>
        <w:gridCol w:w="7458"/>
      </w:tblGrid>
      <w:tr>
        <w:trPr>
          <w:cantSplit w:val="fals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submodel</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submodel </w:t>
            </w:r>
            <w:r>
              <w:rPr>
                <w:rFonts w:cs="Verdana"/>
                <w:sz w:val="20"/>
                <w:szCs w:val="20"/>
              </w:rPr>
              <w:t>directory</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name)</w:t>
            </w:r>
          </w:p>
        </w:tc>
      </w:tr>
      <w:tr>
        <w:trPr>
          <w:cantSplit w:val="fals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version_added</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defined</w:t>
            </w:r>
          </w:p>
        </w:tc>
      </w:tr>
      <w:tr>
        <w:trPr>
          <w:cantSplit w:val="fals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version_revoked</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revoked</w:t>
            </w:r>
            <w:r>
              <w:rPr>
                <w:rFonts w:eastAsia="Verdana" w:cs="Verdana"/>
                <w:sz w:val="20"/>
                <w:szCs w:val="20"/>
              </w:rPr>
              <w:t xml:space="preserve"> –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still</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version</w:t>
            </w:r>
          </w:p>
        </w:tc>
      </w:tr>
      <w:tr>
        <w:trPr>
          <w:cantSplit w:val="fals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reverse_patch</w:t>
            </w:r>
          </w:p>
        </w:tc>
        <w:tc>
          <w:tcPr>
            <w:tcW w:w="7458" w:type="dxa"/>
            <w:tcBorders>
              <w:top w:val="nil"/>
              <w:left w:val="nil"/>
              <w:bottom w:val="nil"/>
              <w:insideH w:val="nil"/>
              <w:right w:val="nil"/>
              <w:insideV w:val="nil"/>
            </w:tcBorders>
            <w:shd w:fill="FFFFFF" w:val="clear"/>
          </w:tcPr>
          <w:p>
            <w:pPr>
              <w:pStyle w:val="TableContents"/>
              <w:rPr>
                <w:rFonts w:eastAsia="Verdana" w:cs="Verdana"/>
                <w:sz w:val="20"/>
                <w:szCs w:val="20"/>
              </w:rPr>
            </w:pP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submodel </w:t>
            </w:r>
            <w:r>
              <w:rPr>
                <w:rFonts w:cs="Verdana"/>
                <w:sz w:val="20"/>
                <w:szCs w:val="20"/>
              </w:rPr>
              <w:t>implements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(requires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p>
        </w:tc>
      </w:tr>
      <w:tr>
        <w:trPr>
          <w:cantSplit w:val="fals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description</w:t>
            </w:r>
          </w:p>
        </w:tc>
        <w:tc>
          <w:tcPr>
            <w:tcW w:w="7458" w:type="dxa"/>
            <w:tcBorders>
              <w:top w:val="nil"/>
              <w:left w:val="nil"/>
              <w:bottom w:val="nil"/>
              <w:insideH w:val="nil"/>
              <w:right w:val="nil"/>
              <w:insideV w:val="nil"/>
            </w:tcBorders>
            <w:shd w:fill="FFFFFF" w:val="clear"/>
          </w:tcPr>
          <w:p>
            <w:pPr>
              <w:pStyle w:val="TableContents"/>
              <w:rPr>
                <w:rFonts w:eastAsia="Verdana" w:cs="Verdana"/>
                <w:sz w:val="20"/>
                <w:szCs w:val="20"/>
              </w:rPr>
            </w:pPr>
            <w:r>
              <w:rPr>
                <w:rFonts w:cs="Verdana"/>
                <w:sz w:val="20"/>
                <w:szCs w:val="20"/>
              </w:rPr>
              <w:t>Free</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submodel</w:t>
            </w:r>
          </w:p>
        </w:tc>
      </w:tr>
    </w:tbl>
    <w:p>
      <w:pPr>
        <w:pStyle w:val="Heading3"/>
        <w:numPr>
          <w:ilvl w:val="2"/>
          <w:numId w:val="1"/>
        </w:numPr>
        <w:rPr/>
      </w:pPr>
      <w:r>
        <w:rPr/>
        <w:t>component.csv</w:t>
      </w:r>
      <w:r>
        <w:rPr>
          <w:rFonts w:eastAsia="Verdana"/>
        </w:rPr>
        <w:t xml:space="preserve"> </w:t>
      </w:r>
      <w:r>
        <w:rPr/>
        <w:t>specifications</w:t>
      </w:r>
    </w:p>
    <w:p>
      <w:pPr>
        <w:pStyle w:val="TextBody"/>
        <w:rPr>
          <w:rFonts w:eastAsia="Verdana" w:cs="Verdana"/>
          <w:sz w:val="20"/>
          <w:szCs w:val="20"/>
        </w:rPr>
      </w:pPr>
      <w:r>
        <w:rPr>
          <w:rFonts w:eastAsia="Verdana" w:cs="Verdana"/>
          <w:sz w:val="20"/>
          <w:szCs w:val="20"/>
        </w:rPr>
        <w:t xml:space="preserve">The </w:t>
      </w:r>
      <w:r>
        <w:rPr>
          <w:rFonts w:cs="Verdana"/>
          <w:sz w:val="20"/>
          <w:szCs w:val="20"/>
        </w:rPr>
        <w:t>component.csv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defines</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of</w:t>
      </w:r>
      <w:r>
        <w:rPr>
          <w:rFonts w:eastAsia="Verdana" w:cs="Verdana"/>
          <w:sz w:val="20"/>
          <w:szCs w:val="20"/>
        </w:rPr>
        <w:t xml:space="preserve"> the </w:t>
      </w:r>
      <w:r>
        <w:rPr>
          <w:rFonts w:cs="Verdana"/>
          <w:sz w:val="20"/>
          <w:szCs w:val="20"/>
        </w:rPr>
        <w:t>NDM</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patch.</w:t>
      </w:r>
      <w:r>
        <w:rPr>
          <w:rFonts w:eastAsia="Verdana" w:cs="Verdana"/>
          <w:sz w:val="20"/>
          <w:szCs w:val="20"/>
        </w:rPr>
        <w:t xml:space="preserve">  Components which have a grid representation are defined by a single record in the file.  Components using a nested grid  spatial representation have a record for each grid file.  The “component” field in the file identifies the component to which the record refers.  All records relating to a nested grid component have the same component id.</w:t>
      </w:r>
    </w:p>
    <w:p>
      <w:pPr>
        <w:pStyle w:val="TextBody"/>
        <w:rPr>
          <w:rFonts w:cs="Verdana"/>
          <w:sz w:val="20"/>
          <w:szCs w:val="20"/>
        </w:rPr>
      </w:pPr>
      <w:r>
        <w:rPr>
          <w:rFonts w:eastAsia="Verdana" w:cs="Verdana"/>
          <w:sz w:val="20"/>
          <w:szCs w:val="20"/>
        </w:rPr>
        <w:t xml:space="preserve">The component.csv file includes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specified.</w:t>
      </w:r>
      <w:r>
        <w:rPr>
          <w:rFonts w:eastAsia="Verdana" w:cs="Verdana"/>
          <w:sz w:val="20"/>
          <w:szCs w:val="20"/>
        </w:rPr>
        <w:t xml:space="preserve">  </w:t>
      </w:r>
      <w:r>
        <w:rPr>
          <w:rFonts w:cs="Verdana"/>
          <w:sz w:val="20"/>
          <w:szCs w:val="20"/>
        </w:rPr>
        <w:t>See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data</w:t>
      </w:r>
      <w:r>
        <w:rPr>
          <w:rFonts w:eastAsia="Verdana" w:cs="Verdana"/>
          <w:sz w:val="20"/>
          <w:szCs w:val="20"/>
        </w:rPr>
        <w:t xml:space="preserve"> </w:t>
      </w:r>
      <w:r>
        <w:rPr>
          <w:rFonts w:cs="Verdana"/>
          <w:sz w:val="20"/>
          <w:szCs w:val="20"/>
        </w:rPr>
        <w:t>specifications</w:t>
      </w:r>
      <w:r>
        <w:rPr>
          <w:rFonts w:eastAsia="Verdana" w:cs="Verdana"/>
          <w:sz w:val="20"/>
          <w:szCs w:val="20"/>
        </w:rPr>
        <w:t xml:space="preserve"> </w:t>
      </w:r>
      <w:r>
        <w:rPr>
          <w:rFonts w:cs="Verdana"/>
          <w:sz w:val="20"/>
          <w:szCs w:val="20"/>
        </w:rPr>
        <w:t>above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units</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format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entries</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53"/>
        <w:gridCol w:w="7458"/>
      </w:tblGrid>
      <w:tr>
        <w:trPr>
          <w:cantSplit w:val="true"/>
        </w:trPr>
        <w:tc>
          <w:tcPr>
            <w:tcW w:w="2153" w:type="dxa"/>
            <w:tcBorders>
              <w:top w:val="nil"/>
              <w:left w:val="nil"/>
              <w:bottom w:val="nil"/>
              <w:insideH w:val="nil"/>
              <w:right w:val="nil"/>
              <w:insideV w:val="nil"/>
            </w:tcBorders>
            <w:shd w:fill="FFFFFF" w:val="clear"/>
          </w:tcPr>
          <w:p>
            <w:pPr>
              <w:pStyle w:val="TableContents"/>
              <w:pageBreakBefore/>
              <w:rPr>
                <w:rFonts w:cs="Verdana"/>
                <w:sz w:val="20"/>
                <w:szCs w:val="20"/>
              </w:rPr>
            </w:pPr>
            <w:r>
              <w:rPr>
                <w:rFonts w:cs="Verdana"/>
                <w:sz w:val="20"/>
                <w:szCs w:val="20"/>
              </w:rPr>
              <w:t>version_added</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first</w:t>
            </w:r>
            <w:r>
              <w:rPr>
                <w:rFonts w:eastAsia="Verdana" w:cs="Verdana"/>
                <w:sz w:val="20"/>
                <w:szCs w:val="20"/>
              </w:rPr>
              <w:t xml:space="preserve"> </w:t>
            </w:r>
            <w:r>
              <w:rPr>
                <w:rFonts w:cs="Verdana"/>
                <w:sz w:val="20"/>
                <w:szCs w:val="20"/>
              </w:rPr>
              <w:t>defined</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version_revoked</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deformation</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was</w:t>
            </w:r>
            <w:r>
              <w:rPr>
                <w:rFonts w:eastAsia="Verdana" w:cs="Verdana"/>
                <w:sz w:val="20"/>
                <w:szCs w:val="20"/>
              </w:rPr>
              <w:t xml:space="preserve"> </w:t>
            </w:r>
            <w:r>
              <w:rPr>
                <w:rFonts w:cs="Verdana"/>
                <w:sz w:val="20"/>
                <w:szCs w:val="20"/>
              </w:rPr>
              <w:t>revoked</w:t>
            </w:r>
            <w:r>
              <w:rPr>
                <w:rFonts w:eastAsia="Verdana" w:cs="Verdana"/>
                <w:sz w:val="20"/>
                <w:szCs w:val="20"/>
              </w:rPr>
              <w:t xml:space="preserve"> –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still</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version</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reverse_patch</w:t>
            </w:r>
          </w:p>
        </w:tc>
        <w:tc>
          <w:tcPr>
            <w:tcW w:w="7458" w:type="dxa"/>
            <w:tcBorders>
              <w:top w:val="nil"/>
              <w:left w:val="nil"/>
              <w:bottom w:val="nil"/>
              <w:insideH w:val="nil"/>
              <w:right w:val="nil"/>
              <w:insideV w:val="nil"/>
            </w:tcBorders>
            <w:shd w:fill="FFFFFF" w:val="clear"/>
          </w:tcPr>
          <w:p>
            <w:pPr>
              <w:pStyle w:val="TableContents"/>
              <w:rPr>
                <w:rFonts w:eastAsia="Verdana" w:cs="Verdana"/>
                <w:sz w:val="20"/>
                <w:szCs w:val="20"/>
              </w:rPr>
            </w:pP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implements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reverse</w:t>
            </w:r>
            <w:r>
              <w:rPr>
                <w:rFonts w:eastAsia="Verdana" w:cs="Verdana"/>
                <w:sz w:val="20"/>
                <w:szCs w:val="20"/>
              </w:rPr>
              <w:t xml:space="preserve"> </w:t>
            </w:r>
            <w:r>
              <w:rPr>
                <w:rFonts w:cs="Verdana"/>
                <w:sz w:val="20"/>
                <w:szCs w:val="20"/>
              </w:rPr>
              <w:t>patch</w:t>
            </w:r>
            <w:r>
              <w:rPr>
                <w:rFonts w:eastAsia="Verdana" w:cs="Verdana"/>
                <w:sz w:val="20"/>
                <w:szCs w:val="20"/>
              </w:rPr>
              <w:t xml:space="preserve"> </w:t>
            </w:r>
            <w:r>
              <w:rPr>
                <w:rFonts w:cs="Verdana"/>
                <w:sz w:val="20"/>
                <w:szCs w:val="20"/>
              </w:rPr>
              <w:t>(ie</w:t>
            </w:r>
            <w:r>
              <w:rPr>
                <w:rFonts w:eastAsia="Verdana" w:cs="Verdana"/>
                <w:sz w:val="20"/>
                <w:szCs w:val="20"/>
              </w:rPr>
              <w:t xml:space="preserve"> </w:t>
            </w:r>
            <w:r>
              <w:rPr>
                <w:rFonts w:cs="Verdana"/>
                <w:sz w:val="20"/>
                <w:szCs w:val="20"/>
              </w:rPr>
              <w:t>requires</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change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coordinates).</w:t>
            </w:r>
            <w:r>
              <w:rPr>
                <w:rFonts w:eastAsia="Verdana" w:cs="Verdana"/>
                <w:sz w:val="20"/>
                <w:szCs w:val="20"/>
              </w:rPr>
              <w:t xml:space="preserve">  </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component</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Positive integer id of the nested group to which this record belongs. value of 0 indicates that this item is a complete grid component.</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priority</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 xml:space="preserve">Positive or 0 integer id of the priority of the item.  Only applies to nested groups.  To calculate the deformation for the component at a location highest priority subcomponent that is defined at that location is used.  </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min_lon</w:t>
            </w:r>
          </w:p>
        </w:tc>
        <w:tc>
          <w:tcPr>
            <w:tcW w:w="7458" w:type="dxa"/>
            <w:tcBorders>
              <w:top w:val="nil"/>
              <w:left w:val="nil"/>
              <w:bottom w:val="nil"/>
              <w:insideH w:val="nil"/>
              <w:right w:val="nil"/>
              <w:insideV w:val="nil"/>
            </w:tcBorders>
            <w:shd w:fill="FFFFFF" w:val="clear"/>
          </w:tcPr>
          <w:p>
            <w:pPr>
              <w:pStyle w:val="TableContents"/>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minimum</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max_lon</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min_lat</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minimum</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max_lat</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points</w:t>
            </w:r>
            <w:r>
              <w:rPr>
                <w:rFonts w:eastAsia="Verdana" w:cs="Verdana"/>
                <w:sz w:val="20"/>
                <w:szCs w:val="20"/>
              </w:rPr>
              <w:t xml:space="preserve"> </w:t>
            </w:r>
            <w:r>
              <w:rPr>
                <w:rFonts w:cs="Verdana"/>
                <w:sz w:val="20"/>
                <w:szCs w:val="20"/>
              </w:rPr>
              <w:t>defining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spatial_complete</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eastAsia="Verdana" w:cs="Verdana"/>
                <w:sz w:val="20"/>
                <w:szCs w:val="20"/>
              </w:rPr>
              <w:t>“</w:t>
            </w: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longitude/latitude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(typically</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will</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NDM,</w:t>
            </w:r>
            <w:r>
              <w:rPr>
                <w:rFonts w:eastAsia="Verdana" w:cs="Verdana"/>
                <w:sz w:val="20"/>
                <w:szCs w:val="20"/>
              </w:rPr>
              <w:t xml:space="preserve"> </w:t>
            </w:r>
            <w:r>
              <w:rPr>
                <w:rFonts w:cs="Verdana"/>
                <w:sz w:val="20"/>
                <w:szCs w:val="20"/>
              </w:rPr>
              <w:t>Y</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patches)</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min_date</w:t>
            </w:r>
          </w:p>
        </w:tc>
        <w:tc>
          <w:tcPr>
            <w:tcW w:w="7458" w:type="dxa"/>
            <w:tcBorders>
              <w:top w:val="nil"/>
              <w:left w:val="nil"/>
              <w:bottom w:val="nil"/>
              <w:insideH w:val="nil"/>
              <w:right w:val="nil"/>
              <w:insideV w:val="nil"/>
            </w:tcBorders>
            <w:shd w:fill="FFFFFF" w:val="clear"/>
          </w:tcPr>
          <w:p>
            <w:pPr>
              <w:pStyle w:val="TableContents"/>
              <w:rPr>
                <w:rFonts w:eastAsia="Verdana" w:cs="Verdana"/>
                <w:sz w:val="20"/>
                <w:szCs w:val="20"/>
              </w:rPr>
            </w:pPr>
            <w:r>
              <w:rPr>
                <w:rFonts w:cs="Verdana"/>
                <w:sz w:val="20"/>
                <w:szCs w:val="20"/>
              </w:rPr>
              <w:t>The</w:t>
            </w:r>
            <w:r>
              <w:rPr>
                <w:rFonts w:eastAsia="Verdana" w:cs="Verdana"/>
                <w:sz w:val="20"/>
                <w:szCs w:val="20"/>
              </w:rPr>
              <w:t xml:space="preserve"> </w:t>
            </w:r>
            <w:r>
              <w:rPr>
                <w:rFonts w:cs="Verdana"/>
                <w:sz w:val="20"/>
                <w:szCs w:val="20"/>
              </w:rPr>
              <w:t>earliest</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non-zero,</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unbounded</w:t>
            </w:r>
            <w:r>
              <w:rPr>
                <w:rFonts w:eastAsia="Verdana" w:cs="Verdana"/>
                <w:sz w:val="20"/>
                <w:szCs w:val="20"/>
              </w:rPr>
              <w:t xml:space="preserve"> </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max_date</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latest</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non-zero,</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unbounded</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time_complete</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eastAsia="Verdana" w:cs="Verdana"/>
                <w:sz w:val="20"/>
                <w:szCs w:val="20"/>
              </w:rPr>
              <w:t>“</w:t>
            </w:r>
            <w:r>
              <w:rPr>
                <w:rFonts w:cs="Verdana"/>
                <w:sz w:val="20"/>
                <w:szCs w:val="20"/>
              </w:rPr>
              <w:t>Y</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undefined</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npoints1</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columns</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npoints2</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number</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rows</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displacement_type</w:t>
            </w:r>
          </w:p>
        </w:tc>
        <w:tc>
          <w:tcPr>
            <w:tcW w:w="7458" w:type="dxa"/>
            <w:tcBorders>
              <w:top w:val="nil"/>
              <w:left w:val="nil"/>
              <w:bottom w:val="nil"/>
              <w:insideH w:val="nil"/>
              <w:right w:val="nil"/>
              <w:insideV w:val="nil"/>
            </w:tcBorders>
            <w:shd w:fill="FFFFFF" w:val="clear"/>
          </w:tcPr>
          <w:p>
            <w:pPr>
              <w:pStyle w:val="TableContents"/>
              <w:rPr>
                <w:rFonts w:eastAsia="Verdana" w:cs="Verdana"/>
                <w:sz w:val="20"/>
                <w:szCs w:val="20"/>
              </w:rPr>
            </w:pP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horizontal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vertical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3d</w:t>
            </w:r>
            <w:r>
              <w:rPr>
                <w:rFonts w:eastAsia="Verdana" w:cs="Verdana"/>
                <w:sz w:val="20"/>
                <w:szCs w:val="20"/>
              </w:rPr>
              <w:t>”, or "none".</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error_type</w:t>
            </w:r>
          </w:p>
        </w:tc>
        <w:tc>
          <w:tcPr>
            <w:tcW w:w="7458" w:type="dxa"/>
            <w:tcBorders>
              <w:top w:val="nil"/>
              <w:left w:val="nil"/>
              <w:bottom w:val="nil"/>
              <w:insideH w:val="nil"/>
              <w:right w:val="nil"/>
              <w:insideV w:val="nil"/>
            </w:tcBorders>
            <w:shd w:fill="FFFFFF" w:val="clear"/>
          </w:tcPr>
          <w:p>
            <w:pPr>
              <w:pStyle w:val="TableContents"/>
              <w:rPr>
                <w:rFonts w:eastAsia="Verdana" w:cs="Verdana"/>
                <w:sz w:val="20"/>
                <w:szCs w:val="20"/>
              </w:rPr>
            </w:pP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horizontal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vertical</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3d</w:t>
            </w:r>
            <w:r>
              <w:rPr>
                <w:rFonts w:eastAsia="Verdana" w:cs="Verdana"/>
                <w:sz w:val="20"/>
                <w:szCs w:val="20"/>
              </w:rPr>
              <w:t>”, or "none".</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max_displacement</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length</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w:t>
            </w:r>
            <w:r>
              <w:rPr>
                <w:rFonts w:eastAsia="Verdana" w:cs="Verdana"/>
                <w:sz w:val="20"/>
                <w:szCs w:val="20"/>
              </w:rPr>
              <w:t xml:space="preserve"> in the spatial definition </w:t>
            </w:r>
            <w:r>
              <w:rPr>
                <w:rFonts w:cs="Verdana"/>
                <w:sz w:val="20"/>
                <w:szCs w:val="20"/>
              </w:rPr>
              <w:t>(ie using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vectors</w:t>
            </w:r>
            <w:r>
              <w:rPr>
                <w:rFonts w:eastAsia="Verdana" w:cs="Verdana"/>
                <w:sz w:val="20"/>
                <w:szCs w:val="20"/>
              </w:rPr>
              <w:t xml:space="preserve"> </w:t>
            </w:r>
            <w:r>
              <w:rPr>
                <w:rFonts w:cs="Verdana"/>
                <w:sz w:val="20"/>
                <w:szCs w:val="20"/>
              </w:rPr>
              <w:t>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without </w:t>
            </w:r>
            <w:r>
              <w:rPr>
                <w:rFonts w:cs="Verdana"/>
                <w:sz w:val="20"/>
                <w:szCs w:val="20"/>
              </w:rPr>
              <w:t>scaling</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account</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spatial_model</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eastAsia="Verdana" w:cs="Verdana"/>
                <w:sz w:val="20"/>
                <w:szCs w:val="20"/>
              </w:rPr>
              <w:t>Always “</w:t>
            </w:r>
            <w:r>
              <w:rPr>
                <w:rFonts w:cs="Verdana"/>
                <w:sz w:val="20"/>
                <w:szCs w:val="20"/>
              </w:rPr>
              <w:t>llgrid</w:t>
            </w:r>
            <w:r>
              <w:rPr>
                <w:rFonts w:eastAsia="Verdana" w:cs="Verdana"/>
                <w:sz w:val="20"/>
                <w:szCs w:val="20"/>
              </w:rPr>
              <w:t xml:space="preserve">” </w:t>
            </w:r>
            <w:r>
              <w:rPr>
                <w:rFonts w:cs="Verdana"/>
                <w:sz w:val="20"/>
                <w:szCs w:val="20"/>
              </w:rPr>
              <w:t>(longitude/latitude</w:t>
            </w:r>
            <w:r>
              <w:rPr>
                <w:rFonts w:eastAsia="Verdana" w:cs="Verdana"/>
                <w:sz w:val="20"/>
                <w:szCs w:val="20"/>
              </w:rPr>
              <w:t xml:space="preserve"> </w:t>
            </w:r>
            <w:r>
              <w:rPr>
                <w:rFonts w:cs="Verdana"/>
                <w:sz w:val="20"/>
                <w:szCs w:val="20"/>
              </w:rPr>
              <w:t>grid)</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time_function</w:t>
            </w:r>
          </w:p>
        </w:tc>
        <w:tc>
          <w:tcPr>
            <w:tcW w:w="7458" w:type="dxa"/>
            <w:tcBorders>
              <w:top w:val="nil"/>
              <w:left w:val="nil"/>
              <w:bottom w:val="nil"/>
              <w:insideH w:val="nil"/>
              <w:right w:val="nil"/>
              <w:insideV w:val="nil"/>
            </w:tcBorders>
            <w:shd w:fill="FFFFFF" w:val="clear"/>
          </w:tcPr>
          <w:p>
            <w:pPr>
              <w:pStyle w:val="TableContents"/>
              <w:rPr>
                <w:rFonts w:eastAsia="Verdana" w:cs="Verdana"/>
                <w:sz w:val="20"/>
                <w:szCs w:val="20"/>
              </w:rPr>
            </w:pPr>
            <w:r>
              <w:rPr>
                <w:rFonts w:cs="Verdana"/>
                <w:sz w:val="20"/>
                <w:szCs w:val="20"/>
              </w:rPr>
              <w:t>One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velocity</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step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ramp</w:t>
            </w:r>
            <w:r>
              <w:rPr>
                <w:rFonts w:eastAsia="Verdana" w:cs="Verdana"/>
                <w:sz w:val="20"/>
                <w:szCs w:val="20"/>
              </w:rPr>
              <w:t>”</w:t>
            </w:r>
            <w:r>
              <w:rPr>
                <w:rFonts w:cs="Verdana"/>
                <w:sz w:val="20"/>
                <w:szCs w:val="20"/>
              </w:rPr>
              <w:t>,</w:t>
            </w:r>
            <w:r>
              <w:rPr>
                <w:rFonts w:eastAsia="Verdana" w:cs="Verdana"/>
                <w:sz w:val="20"/>
                <w:szCs w:val="20"/>
              </w:rPr>
              <w:t xml:space="preserve"> “</w:t>
            </w:r>
            <w:r>
              <w:rPr>
                <w:rFonts w:cs="Verdana"/>
                <w:sz w:val="20"/>
                <w:szCs w:val="20"/>
              </w:rPr>
              <w:t>decay</w:t>
            </w:r>
            <w:r>
              <w:rPr>
                <w:rFonts w:eastAsia="Verdana" w:cs="Verdana"/>
                <w:sz w:val="20"/>
                <w:szCs w:val="20"/>
              </w:rPr>
              <w:t>”</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time0</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t0</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factor0</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f0</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time1</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t1</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factor1</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f1</w:t>
            </w:r>
            <w:r>
              <w:rPr>
                <w:rFonts w:eastAsia="Verdana" w:cs="Verdana"/>
                <w:sz w:val="20"/>
                <w:szCs w:val="20"/>
              </w:rPr>
              <w:t xml:space="preserve"> </w:t>
            </w:r>
            <w:r>
              <w:rPr>
                <w:rFonts w:cs="Verdana"/>
                <w:sz w:val="20"/>
                <w:szCs w:val="20"/>
              </w:rPr>
              <w:t>value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time</w:t>
            </w:r>
            <w:r>
              <w:rPr>
                <w:rFonts w:eastAsia="Verdana" w:cs="Verdana"/>
                <w:sz w:val="20"/>
                <w:szCs w:val="20"/>
              </w:rPr>
              <w:t xml:space="preserve"> </w:t>
            </w:r>
            <w:r>
              <w:rPr>
                <w:rFonts w:cs="Verdana"/>
                <w:sz w:val="20"/>
                <w:szCs w:val="20"/>
              </w:rPr>
              <w:t>function</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decay</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exponential</w:t>
            </w:r>
            <w:r>
              <w:rPr>
                <w:rFonts w:eastAsia="Verdana" w:cs="Verdana"/>
                <w:sz w:val="20"/>
                <w:szCs w:val="20"/>
              </w:rPr>
              <w:t xml:space="preserve"> </w:t>
            </w:r>
            <w:r>
              <w:rPr>
                <w:rFonts w:cs="Verdana"/>
                <w:sz w:val="20"/>
                <w:szCs w:val="20"/>
              </w:rPr>
              <w:t>decay</w:t>
            </w:r>
            <w:r>
              <w:rPr>
                <w:rFonts w:eastAsia="Verdana" w:cs="Verdana"/>
                <w:sz w:val="20"/>
                <w:szCs w:val="20"/>
              </w:rPr>
              <w:t xml:space="preserve"> </w:t>
            </w:r>
            <w:r>
              <w:rPr>
                <w:rFonts w:cs="Verdana"/>
                <w:sz w:val="20"/>
                <w:szCs w:val="20"/>
              </w:rPr>
              <w:t>rate</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post-seismic</w:t>
            </w:r>
            <w:r>
              <w:rPr>
                <w:rFonts w:eastAsia="Verdana" w:cs="Verdana"/>
                <w:sz w:val="20"/>
                <w:szCs w:val="20"/>
              </w:rPr>
              <w:t xml:space="preserve"> </w:t>
            </w:r>
            <w:r>
              <w:rPr>
                <w:rFonts w:cs="Verdana"/>
                <w:sz w:val="20"/>
                <w:szCs w:val="20"/>
              </w:rPr>
              <w:t>movement</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file1</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name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file</w:t>
            </w:r>
          </w:p>
        </w:tc>
      </w:tr>
      <w:tr>
        <w:trPr>
          <w:cantSplit w:val="true"/>
        </w:trPr>
        <w:tc>
          <w:tcPr>
            <w:tcW w:w="2153"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description</w:t>
            </w:r>
          </w:p>
        </w:tc>
        <w:tc>
          <w:tcPr>
            <w:tcW w:w="745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Free</w:t>
            </w:r>
            <w:r>
              <w:rPr>
                <w:rFonts w:eastAsia="Verdana" w:cs="Verdana"/>
                <w:sz w:val="20"/>
                <w:szCs w:val="20"/>
              </w:rPr>
              <w:t xml:space="preserve"> </w:t>
            </w:r>
            <w:r>
              <w:rPr>
                <w:rFonts w:cs="Verdana"/>
                <w:sz w:val="20"/>
                <w:szCs w:val="20"/>
              </w:rPr>
              <w:t>text</w:t>
            </w:r>
            <w:r>
              <w:rPr>
                <w:rFonts w:eastAsia="Verdana" w:cs="Verdana"/>
                <w:sz w:val="20"/>
                <w:szCs w:val="20"/>
              </w:rPr>
              <w:t xml:space="preserve"> </w:t>
            </w:r>
            <w:r>
              <w:rPr>
                <w:rFonts w:cs="Verdana"/>
                <w:sz w:val="20"/>
                <w:szCs w:val="20"/>
              </w:rPr>
              <w:t>description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component</w:t>
            </w:r>
          </w:p>
        </w:tc>
      </w:tr>
    </w:tbl>
    <w:p>
      <w:pPr>
        <w:pStyle w:val="TextBody"/>
        <w:rPr/>
      </w:pPr>
      <w:r>
        <w:rPr/>
      </w:r>
    </w:p>
    <w:p>
      <w:pPr>
        <w:pStyle w:val="TextBody"/>
        <w:rPr>
          <w:rFonts w:cs="Verdana"/>
          <w:sz w:val="20"/>
          <w:szCs w:val="20"/>
        </w:rPr>
      </w:pPr>
      <w:r>
        <w:rPr>
          <w:rFonts w:cs="Verdana"/>
          <w:sz w:val="20"/>
          <w:szCs w:val="20"/>
        </w:rPr>
        <w:t>Notes:</w:t>
      </w:r>
    </w:p>
    <w:p>
      <w:pPr>
        <w:pStyle w:val="TextBody"/>
        <w:numPr>
          <w:ilvl w:val="0"/>
          <w:numId w:val="4"/>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version_added</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version_revoked</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determine</w:t>
      </w:r>
      <w:r>
        <w:rPr>
          <w:rFonts w:eastAsia="Verdana" w:cs="Verdana"/>
          <w:sz w:val="20"/>
          <w:szCs w:val="20"/>
        </w:rPr>
        <w:t xml:space="preserve"> </w:t>
      </w:r>
      <w:r>
        <w:rPr>
          <w:rFonts w:cs="Verdana"/>
          <w:sz w:val="20"/>
          <w:szCs w:val="20"/>
        </w:rPr>
        <w:t>whether</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applies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specific</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comprises</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revoked_version</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specific</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use</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which</w:t>
      </w:r>
      <w:r>
        <w:rPr>
          <w:rFonts w:eastAsia="Verdana" w:cs="Verdana"/>
          <w:sz w:val="20"/>
          <w:szCs w:val="20"/>
        </w:rPr>
        <w:t xml:space="preserve"> </w:t>
      </w:r>
      <w:r>
        <w:rPr>
          <w:rFonts w:cs="Verdana"/>
          <w:sz w:val="20"/>
          <w:szCs w:val="20"/>
        </w:rPr>
        <w:t>version_added</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version</w:t>
      </w:r>
      <w:r>
        <w:rPr>
          <w:rFonts w:eastAsia="Verdana" w:cs="Verdana"/>
          <w:sz w:val="20"/>
          <w:szCs w:val="20"/>
        </w:rPr>
        <w:t xml:space="preserve"> </w:t>
      </w:r>
      <w:r>
        <w:rPr>
          <w:rFonts w:cs="Verdana"/>
          <w:sz w:val="20"/>
          <w:szCs w:val="20"/>
        </w:rPr>
        <w:t>&lt;</w:t>
      </w:r>
      <w:r>
        <w:rPr>
          <w:rFonts w:eastAsia="Verdana" w:cs="Verdana"/>
          <w:sz w:val="20"/>
          <w:szCs w:val="20"/>
        </w:rPr>
        <w:t xml:space="preserve"> </w:t>
      </w:r>
      <w:r>
        <w:rPr>
          <w:rFonts w:cs="Verdana"/>
          <w:sz w:val="20"/>
          <w:szCs w:val="20"/>
        </w:rPr>
        <w:t>version_revoked.</w:t>
      </w:r>
    </w:p>
    <w:p>
      <w:pPr>
        <w:pStyle w:val="TextBody"/>
        <w:numPr>
          <w:ilvl w:val="0"/>
          <w:numId w:val="4"/>
        </w:numPr>
        <w:rPr>
          <w:rFonts w:cs="Verdana"/>
          <w:sz w:val="20"/>
          <w:szCs w:val="20"/>
        </w:rPr>
      </w:pPr>
      <w:r>
        <w:rPr>
          <w:rFonts w:cs="Verdana"/>
          <w:sz w:val="20"/>
          <w:szCs w:val="20"/>
        </w:rPr>
        <w:t>Rows with the same non-zero component id (ie rows that comprise a nested grid definition) can only differ in the priority, min_lon, min_lat, max_lon, max_lat, npoints1, npoints2, file1, and description fields.  The priority must be unique for each row with the same non-zero component id.</w:t>
      </w:r>
    </w:p>
    <w:p>
      <w:pPr>
        <w:pStyle w:val="TextBody"/>
        <w:numPr>
          <w:ilvl w:val="0"/>
          <w:numId w:val="4"/>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reverse_patch</w:t>
      </w:r>
      <w:r>
        <w:rPr>
          <w:rFonts w:eastAsia="Verdana" w:cs="Verdana"/>
          <w:sz w:val="20"/>
          <w:szCs w:val="20"/>
        </w:rPr>
        <w:t xml:space="preserve"> </w:t>
      </w:r>
      <w:r>
        <w:rPr>
          <w:rFonts w:cs="Verdana"/>
          <w:sz w:val="20"/>
          <w:szCs w:val="20"/>
        </w:rPr>
        <w:t>flag</w:t>
      </w:r>
      <w:r>
        <w:rPr>
          <w:rFonts w:eastAsia="Verdana" w:cs="Verdana"/>
          <w:sz w:val="20"/>
          <w:szCs w:val="20"/>
        </w:rPr>
        <w:t xml:space="preserve"> identifies whether the time function is zero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coordinate</w:t>
      </w:r>
      <w:r>
        <w:rPr>
          <w:rFonts w:eastAsia="Verdana" w:cs="Verdana"/>
          <w:sz w:val="20"/>
          <w:szCs w:val="20"/>
        </w:rPr>
        <w:t xml:space="preserve"> </w:t>
      </w:r>
      <w:r>
        <w:rPr>
          <w:rFonts w:cs="Verdana"/>
          <w:sz w:val="20"/>
          <w:szCs w:val="20"/>
        </w:rPr>
        <w:t>reference</w:t>
      </w:r>
      <w:r>
        <w:rPr>
          <w:rFonts w:eastAsia="Verdana" w:cs="Verdana"/>
          <w:sz w:val="20"/>
          <w:szCs w:val="20"/>
        </w:rPr>
        <w:t xml:space="preserve"> </w:t>
      </w:r>
      <w:r>
        <w:rPr>
          <w:rFonts w:cs="Verdana"/>
          <w:sz w:val="20"/>
          <w:szCs w:val="20"/>
        </w:rPr>
        <w:t>epoch.</w:t>
      </w:r>
      <w:r>
        <w:rPr>
          <w:rFonts w:eastAsia="Verdana" w:cs="Verdana"/>
          <w:sz w:val="20"/>
          <w:szCs w:val="20"/>
        </w:rPr>
        <w:t xml:space="preserve">  </w:t>
      </w:r>
      <w:r>
        <w:rPr>
          <w:rFonts w:cs="Verdana"/>
          <w:sz w:val="20"/>
          <w:szCs w:val="20"/>
        </w:rPr>
        <w:t>If</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non</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reverse_patch</w:t>
      </w:r>
      <w:r>
        <w:rPr>
          <w:rFonts w:eastAsia="Verdana" w:cs="Verdana"/>
          <w:sz w:val="20"/>
          <w:szCs w:val="20"/>
        </w:rPr>
        <w:t xml:space="preserve"> </w:t>
      </w:r>
      <w:r>
        <w:rPr>
          <w:rFonts w:cs="Verdana"/>
          <w:sz w:val="20"/>
          <w:szCs w:val="20"/>
        </w:rPr>
        <w:t>flag</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Y,</w:t>
      </w:r>
      <w:r>
        <w:rPr>
          <w:rFonts w:eastAsia="Verdana" w:cs="Verdana"/>
          <w:sz w:val="20"/>
          <w:szCs w:val="20"/>
        </w:rPr>
        <w:t xml:space="preserve"> </w:t>
      </w:r>
      <w:r>
        <w:rPr>
          <w:rFonts w:cs="Verdana"/>
          <w:sz w:val="20"/>
          <w:szCs w:val="20"/>
        </w:rPr>
        <w:t>otherwise</w:t>
      </w:r>
      <w:r>
        <w:rPr>
          <w:rFonts w:eastAsia="Verdana" w:cs="Verdana"/>
          <w:sz w:val="20"/>
          <w:szCs w:val="20"/>
        </w:rPr>
        <w:t xml:space="preserve"> </w:t>
      </w:r>
      <w:r>
        <w:rPr>
          <w:rFonts w:cs="Verdana"/>
          <w:sz w:val="20"/>
          <w:szCs w:val="20"/>
        </w:rPr>
        <w:t xml:space="preserve">N.  </w:t>
      </w:r>
    </w:p>
    <w:p>
      <w:pPr>
        <w:pStyle w:val="TextBody"/>
        <w:numPr>
          <w:ilvl w:val="0"/>
          <w:numId w:val="4"/>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minimum</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maximum</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to</w:t>
      </w:r>
      <w:r>
        <w:rPr>
          <w:rFonts w:eastAsia="Verdana" w:cs="Verdana"/>
          <w:sz w:val="20"/>
          <w:szCs w:val="20"/>
        </w:rPr>
        <w:t xml:space="preserve"> define the spatial and temporal range within which the model is defined.  </w:t>
      </w:r>
      <w:r>
        <w:rPr>
          <w:rFonts w:cs="Verdana"/>
          <w:sz w:val="20"/>
          <w:szCs w:val="20"/>
        </w:rPr>
        <w:t>The</w:t>
      </w:r>
      <w:r>
        <w:rPr>
          <w:rFonts w:eastAsia="Verdana" w:cs="Verdana"/>
          <w:sz w:val="20"/>
          <w:szCs w:val="20"/>
        </w:rPr>
        <w:t xml:space="preserve"> </w:t>
      </w:r>
      <w:r>
        <w:rPr>
          <w:rFonts w:cs="Verdana"/>
          <w:sz w:val="20"/>
          <w:szCs w:val="20"/>
        </w:rPr>
        <w:t>result</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calculating</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component</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location or </w:t>
      </w:r>
      <w:r>
        <w:rPr>
          <w:rFonts w:cs="Verdana"/>
          <w:sz w:val="20"/>
          <w:szCs w:val="20"/>
        </w:rPr>
        <w:t>time</w:t>
      </w:r>
      <w:r>
        <w:rPr>
          <w:rFonts w:eastAsia="Verdana" w:cs="Verdana"/>
          <w:sz w:val="20"/>
          <w:szCs w:val="20"/>
        </w:rPr>
        <w:t xml:space="preserve"> outside this range </w:t>
      </w:r>
      <w:r>
        <w:rPr>
          <w:rFonts w:cs="Verdana"/>
          <w:sz w:val="20"/>
          <w:szCs w:val="20"/>
        </w:rPr>
        <w:t>is</w:t>
      </w:r>
      <w:r>
        <w:rPr>
          <w:rFonts w:eastAsia="Verdana" w:cs="Verdana"/>
          <w:sz w:val="20"/>
          <w:szCs w:val="20"/>
        </w:rPr>
        <w:t xml:space="preserve"> </w:t>
      </w:r>
      <w:r>
        <w:rPr>
          <w:rFonts w:cs="Verdana"/>
          <w:sz w:val="20"/>
          <w:szCs w:val="20"/>
        </w:rPr>
        <w:t>either</w:t>
      </w:r>
      <w:r>
        <w:rPr>
          <w:rFonts w:eastAsia="Verdana" w:cs="Verdana"/>
          <w:sz w:val="20"/>
          <w:szCs w:val="20"/>
        </w:rPr>
        <w:t xml:space="preserve"> </w:t>
      </w:r>
      <w:r>
        <w:rPr>
          <w:rFonts w:cs="Verdana"/>
          <w:sz w:val="20"/>
          <w:szCs w:val="20"/>
        </w:rPr>
        <w:t>0</w:t>
      </w:r>
      <w:r>
        <w:rPr>
          <w:rFonts w:eastAsia="Verdana" w:cs="Verdana"/>
          <w:sz w:val="20"/>
          <w:szCs w:val="20"/>
        </w:rPr>
        <w:t xml:space="preserve"> </w:t>
      </w:r>
      <w:r>
        <w:rPr>
          <w:rFonts w:cs="Verdana"/>
          <w:sz w:val="20"/>
          <w:szCs w:val="20"/>
        </w:rPr>
        <w:t>or</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depending</w:t>
      </w:r>
      <w:r>
        <w:rPr>
          <w:rFonts w:eastAsia="Verdana" w:cs="Verdana"/>
          <w:sz w:val="20"/>
          <w:szCs w:val="20"/>
        </w:rPr>
        <w:t xml:space="preserve"> </w:t>
      </w:r>
      <w:r>
        <w:rPr>
          <w:rFonts w:cs="Verdana"/>
          <w:sz w:val="20"/>
          <w:szCs w:val="20"/>
        </w:rPr>
        <w:t>upon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spatial_complete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temporal_complete.</w:t>
      </w:r>
    </w:p>
    <w:p>
      <w:pPr>
        <w:pStyle w:val="TextBody"/>
        <w:numPr>
          <w:ilvl w:val="0"/>
          <w:numId w:val="4"/>
        </w:numPr>
        <w:rPr>
          <w:rFonts w:cs="Verdana"/>
          <w:sz w:val="20"/>
          <w:szCs w:val="20"/>
        </w:rPr>
      </w:pPr>
      <w:r>
        <w:rPr>
          <w:rFonts w:cs="Verdana"/>
          <w:sz w:val="20"/>
          <w:szCs w:val="20"/>
        </w:rPr>
        <w:t>If</w:t>
      </w:r>
      <w:r>
        <w:rPr>
          <w:rFonts w:eastAsia="Verdana" w:cs="Verdana"/>
          <w:sz w:val="20"/>
          <w:szCs w:val="20"/>
        </w:rPr>
        <w:t xml:space="preserve"> </w:t>
      </w:r>
      <w:r>
        <w:rPr>
          <w:rFonts w:cs="Verdana"/>
          <w:sz w:val="20"/>
          <w:szCs w:val="20"/>
        </w:rPr>
        <w:t>spatial_complete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component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latitude/longitude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Otherwise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evaluates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vector.</w:t>
      </w:r>
    </w:p>
    <w:p>
      <w:pPr>
        <w:pStyle w:val="TextBody"/>
        <w:numPr>
          <w:ilvl w:val="0"/>
          <w:numId w:val="4"/>
        </w:numPr>
        <w:rPr>
          <w:rFonts w:cs="Verdana"/>
          <w:sz w:val="20"/>
          <w:szCs w:val="20"/>
        </w:rPr>
      </w:pPr>
      <w:r>
        <w:rPr>
          <w:rFonts w:cs="Verdana"/>
          <w:sz w:val="20"/>
          <w:szCs w:val="20"/>
        </w:rPr>
        <w:t>If</w:t>
      </w:r>
      <w:r>
        <w:rPr>
          <w:rFonts w:eastAsia="Verdana" w:cs="Verdana"/>
          <w:sz w:val="20"/>
          <w:szCs w:val="20"/>
        </w:rPr>
        <w:t xml:space="preserve"> </w:t>
      </w:r>
      <w:r>
        <w:rPr>
          <w:rFonts w:cs="Verdana"/>
          <w:sz w:val="20"/>
          <w:szCs w:val="20"/>
        </w:rPr>
        <w:t>temporal_complete</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N</w:t>
      </w:r>
      <w:r>
        <w:rPr>
          <w:rFonts w:eastAsia="Verdana" w:cs="Verdana"/>
          <w:sz w:val="20"/>
          <w:szCs w:val="20"/>
        </w:rPr>
        <w:t xml:space="preserve"> </w:t>
      </w:r>
      <w:r>
        <w:rPr>
          <w:rFonts w:cs="Verdana"/>
          <w:sz w:val="20"/>
          <w:szCs w:val="20"/>
        </w:rPr>
        <w:t>then</w:t>
      </w:r>
      <w:r>
        <w:rPr>
          <w:rFonts w:eastAsia="Verdana" w:cs="Verdana"/>
          <w:sz w:val="20"/>
          <w:szCs w:val="20"/>
        </w:rPr>
        <w:t xml:space="preserve"> </w:t>
      </w:r>
      <w:r>
        <w:rPr>
          <w:rFonts w:cs="Verdana"/>
          <w:sz w:val="20"/>
          <w:szCs w:val="20"/>
        </w:rPr>
        <w:t>the</w:t>
      </w:r>
      <w:r>
        <w:rPr>
          <w:rFonts w:eastAsia="Verdana" w:cs="Verdana"/>
          <w:sz w:val="20"/>
          <w:szCs w:val="20"/>
        </w:rPr>
        <w:t xml:space="preserve"> time function </w:t>
      </w:r>
      <w:r>
        <w:rPr>
          <w:rFonts w:cs="Verdana"/>
          <w:sz w:val="20"/>
          <w:szCs w:val="20"/>
        </w:rPr>
        <w:t>is</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outside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date</w:t>
      </w:r>
      <w:r>
        <w:rPr>
          <w:rFonts w:eastAsia="Verdana" w:cs="Verdana"/>
          <w:sz w:val="20"/>
          <w:szCs w:val="20"/>
        </w:rPr>
        <w:t xml:space="preserve"> </w:t>
      </w:r>
      <w:r>
        <w:rPr>
          <w:rFonts w:cs="Verdana"/>
          <w:sz w:val="20"/>
          <w:szCs w:val="20"/>
        </w:rPr>
        <w:t>range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Otherwise</w:t>
      </w:r>
      <w:r>
        <w:rPr>
          <w:rFonts w:eastAsia="Verdana" w:cs="Verdana"/>
          <w:sz w:val="20"/>
          <w:szCs w:val="20"/>
        </w:rPr>
        <w:t xml:space="preserve"> </w:t>
      </w:r>
      <w:r>
        <w:rPr>
          <w:rFonts w:cs="Verdana"/>
          <w:sz w:val="20"/>
          <w:szCs w:val="20"/>
        </w:rPr>
        <w:t>it</w:t>
      </w:r>
      <w:r>
        <w:rPr>
          <w:rFonts w:eastAsia="Verdana" w:cs="Verdana"/>
          <w:sz w:val="20"/>
          <w:szCs w:val="20"/>
        </w:rPr>
        <w:t xml:space="preserve"> </w:t>
      </w:r>
      <w:r>
        <w:rPr>
          <w:rFonts w:cs="Verdana"/>
          <w:sz w:val="20"/>
          <w:szCs w:val="20"/>
        </w:rPr>
        <w:t>evaluates</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zero</w:t>
      </w:r>
      <w:r>
        <w:rPr>
          <w:rFonts w:eastAsia="Verdana" w:cs="Verdana"/>
          <w:sz w:val="20"/>
          <w:szCs w:val="20"/>
        </w:rPr>
        <w:t xml:space="preserve"> scale factor </w:t>
      </w:r>
      <w:r>
        <w:rPr>
          <w:rFonts w:cs="Verdana"/>
          <w:sz w:val="20"/>
          <w:szCs w:val="20"/>
        </w:rPr>
        <w:t>outside</w:t>
      </w:r>
      <w:r>
        <w:rPr>
          <w:rFonts w:eastAsia="Verdana" w:cs="Verdana"/>
          <w:sz w:val="20"/>
          <w:szCs w:val="20"/>
        </w:rPr>
        <w:t xml:space="preserve"> </w:t>
      </w:r>
      <w:r>
        <w:rPr>
          <w:rFonts w:cs="Verdana"/>
          <w:sz w:val="20"/>
          <w:szCs w:val="20"/>
        </w:rPr>
        <w:t>this</w:t>
      </w:r>
      <w:r>
        <w:rPr>
          <w:rFonts w:eastAsia="Verdana" w:cs="Verdana"/>
          <w:sz w:val="20"/>
          <w:szCs w:val="20"/>
        </w:rPr>
        <w:t xml:space="preserve"> </w:t>
      </w:r>
      <w:r>
        <w:rPr>
          <w:rFonts w:cs="Verdana"/>
          <w:sz w:val="20"/>
          <w:szCs w:val="20"/>
        </w:rPr>
        <w:t>range.</w:t>
      </w:r>
    </w:p>
    <w:p>
      <w:pPr>
        <w:pStyle w:val="TextBody"/>
        <w:numPr>
          <w:ilvl w:val="0"/>
          <w:numId w:val="4"/>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npoints1</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npoints2</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simplify</w:t>
      </w:r>
      <w:r>
        <w:rPr>
          <w:rFonts w:eastAsia="Verdana" w:cs="Verdana"/>
          <w:sz w:val="20"/>
          <w:szCs w:val="20"/>
        </w:rPr>
        <w:t xml:space="preserve"> </w:t>
      </w:r>
      <w:r>
        <w:rPr>
          <w:rFonts w:cs="Verdana"/>
          <w:sz w:val="20"/>
          <w:szCs w:val="20"/>
        </w:rPr>
        <w:t>reading</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allowing</w:t>
      </w:r>
      <w:r>
        <w:rPr>
          <w:rFonts w:eastAsia="Verdana" w:cs="Verdana"/>
          <w:sz w:val="20"/>
          <w:szCs w:val="20"/>
        </w:rPr>
        <w:t xml:space="preserve"> </w:t>
      </w:r>
      <w:r>
        <w:rPr>
          <w:rFonts w:cs="Verdana"/>
          <w:sz w:val="20"/>
          <w:szCs w:val="20"/>
        </w:rPr>
        <w:t>storage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allocated</w:t>
      </w:r>
      <w:r>
        <w:rPr>
          <w:rFonts w:eastAsia="Verdana" w:cs="Verdana"/>
          <w:sz w:val="20"/>
          <w:szCs w:val="20"/>
        </w:rPr>
        <w:t xml:space="preserve"> </w:t>
      </w:r>
      <w:r>
        <w:rPr>
          <w:rFonts w:cs="Verdana"/>
          <w:sz w:val="20"/>
          <w:szCs w:val="20"/>
        </w:rPr>
        <w:t>before</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is</w:t>
      </w:r>
      <w:r>
        <w:rPr>
          <w:rFonts w:eastAsia="Verdana" w:cs="Verdana"/>
          <w:sz w:val="20"/>
          <w:szCs w:val="20"/>
        </w:rPr>
        <w:t xml:space="preserve"> </w:t>
      </w:r>
      <w:r>
        <w:rPr>
          <w:rFonts w:cs="Verdana"/>
          <w:sz w:val="20"/>
          <w:szCs w:val="20"/>
        </w:rPr>
        <w:t>read.</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model</w:t>
      </w:r>
      <w:r>
        <w:rPr>
          <w:rFonts w:eastAsia="Verdana" w:cs="Verdana"/>
          <w:sz w:val="20"/>
          <w:szCs w:val="20"/>
        </w:rPr>
        <w:t xml:space="preserve"> </w:t>
      </w:r>
      <w:r>
        <w:rPr>
          <w:rFonts w:cs="Verdana"/>
          <w:sz w:val="20"/>
          <w:szCs w:val="20"/>
        </w:rPr>
        <w:t>they</w:t>
      </w:r>
      <w:r>
        <w:rPr>
          <w:rFonts w:eastAsia="Verdana" w:cs="Verdana"/>
          <w:sz w:val="20"/>
          <w:szCs w:val="20"/>
        </w:rPr>
        <w:t xml:space="preserve"> </w:t>
      </w:r>
      <w:r>
        <w:rPr>
          <w:rFonts w:cs="Verdana"/>
          <w:sz w:val="20"/>
          <w:szCs w:val="20"/>
        </w:rPr>
        <w:t>can</w:t>
      </w:r>
      <w:r>
        <w:rPr>
          <w:rFonts w:eastAsia="Verdana" w:cs="Verdana"/>
          <w:sz w:val="20"/>
          <w:szCs w:val="20"/>
        </w:rPr>
        <w:t xml:space="preserve"> </w:t>
      </w:r>
      <w:r>
        <w:rPr>
          <w:rFonts w:cs="Verdana"/>
          <w:sz w:val="20"/>
          <w:szCs w:val="20"/>
        </w:rPr>
        <w:t>also</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used</w:t>
      </w:r>
      <w:r>
        <w:rPr>
          <w:rFonts w:eastAsia="Verdana" w:cs="Verdana"/>
          <w:sz w:val="20"/>
          <w:szCs w:val="20"/>
        </w:rPr>
        <w:t xml:space="preserve"> </w:t>
      </w:r>
      <w:r>
        <w:rPr>
          <w:rFonts w:cs="Verdana"/>
          <w:sz w:val="20"/>
          <w:szCs w:val="20"/>
        </w:rPr>
        <w:t>with</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min</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max</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calculate</w:t>
      </w:r>
      <w:r>
        <w:rPr>
          <w:rFonts w:eastAsia="Verdana" w:cs="Verdana"/>
          <w:sz w:val="20"/>
          <w:szCs w:val="20"/>
        </w:rPr>
        <w:t xml:space="preserve"> </w:t>
      </w:r>
      <w:r>
        <w:rPr>
          <w:rFonts w:cs="Verdana"/>
          <w:sz w:val="20"/>
          <w:szCs w:val="20"/>
        </w:rPr>
        <w:t>all</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node </w:t>
      </w:r>
      <w:r>
        <w:rPr>
          <w:rFonts w:cs="Verdana"/>
          <w:sz w:val="20"/>
          <w:szCs w:val="20"/>
        </w:rPr>
        <w:t>coordinates</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redundant).</w:t>
      </w:r>
    </w:p>
    <w:p>
      <w:pPr>
        <w:pStyle w:val="TextBody"/>
        <w:numPr>
          <w:ilvl w:val="0"/>
          <w:numId w:val="4"/>
        </w:numPr>
        <w:rPr>
          <w:rFonts w:eastAsia="Verdana" w:cs="Verdana"/>
          <w:sz w:val="20"/>
          <w:szCs w:val="20"/>
        </w:rPr>
      </w:pPr>
      <w:r>
        <w:rPr>
          <w:rFonts w:cs="Verdana"/>
          <w:sz w:val="20"/>
          <w:szCs w:val="20"/>
        </w:rPr>
        <w:t>several</w:t>
      </w:r>
      <w:r>
        <w:rPr>
          <w:rFonts w:eastAsia="Verdana" w:cs="Verdana"/>
          <w:sz w:val="20"/>
          <w:szCs w:val="20"/>
        </w:rPr>
        <w:t xml:space="preserve"> </w:t>
      </w:r>
      <w:r>
        <w:rPr>
          <w:rFonts w:cs="Verdana"/>
          <w:sz w:val="20"/>
          <w:szCs w:val="20"/>
        </w:rPr>
        <w:t>rows</w:t>
      </w:r>
      <w:r>
        <w:rPr>
          <w:rFonts w:eastAsia="Verdana" w:cs="Verdana"/>
          <w:sz w:val="20"/>
          <w:szCs w:val="20"/>
        </w:rPr>
        <w:t xml:space="preserve"> in the component.csv file </w:t>
      </w:r>
      <w:r>
        <w:rPr>
          <w:rFonts w:cs="Verdana"/>
          <w:sz w:val="20"/>
          <w:szCs w:val="20"/>
        </w:rPr>
        <w:t>(both</w:t>
      </w:r>
      <w:r>
        <w:rPr>
          <w:rFonts w:eastAsia="Verdana" w:cs="Verdana"/>
          <w:sz w:val="20"/>
          <w:szCs w:val="20"/>
        </w:rPr>
        <w:t xml:space="preserve"> </w:t>
      </w:r>
      <w:r>
        <w:rPr>
          <w:rFonts w:cs="Verdana"/>
          <w:sz w:val="20"/>
          <w:szCs w:val="20"/>
        </w:rPr>
        <w:t>current</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historical)</w:t>
      </w:r>
      <w:r>
        <w:rPr>
          <w:rFonts w:eastAsia="Verdana" w:cs="Verdana"/>
          <w:sz w:val="20"/>
          <w:szCs w:val="20"/>
        </w:rPr>
        <w:t xml:space="preserve"> may </w:t>
      </w:r>
      <w:r>
        <w:rPr>
          <w:rFonts w:cs="Verdana"/>
          <w:sz w:val="20"/>
          <w:szCs w:val="20"/>
        </w:rPr>
        <w:t>refer</w:t>
      </w:r>
      <w:r>
        <w:rPr>
          <w:rFonts w:eastAsia="Verdana" w:cs="Verdana"/>
          <w:sz w:val="20"/>
          <w:szCs w:val="20"/>
        </w:rPr>
        <w:t xml:space="preserve"> </w:t>
      </w:r>
      <w:r>
        <w:rPr>
          <w:rFonts w:cs="Verdana"/>
          <w:sz w:val="20"/>
          <w:szCs w:val="20"/>
        </w:rPr>
        <w:t>to</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same</w:t>
      </w:r>
      <w:r>
        <w:rPr>
          <w:rFonts w:eastAsia="Verdana" w:cs="Verdana"/>
          <w:sz w:val="20"/>
          <w:szCs w:val="20"/>
        </w:rPr>
        <w:t xml:space="preserve"> </w:t>
      </w:r>
      <w:r>
        <w:rPr>
          <w:rFonts w:cs="Verdana"/>
          <w:sz w:val="20"/>
          <w:szCs w:val="20"/>
        </w:rPr>
        <w:t>grid</w:t>
      </w:r>
      <w:r>
        <w:rPr>
          <w:rFonts w:eastAsia="Verdana" w:cs="Verdana"/>
          <w:sz w:val="20"/>
          <w:szCs w:val="20"/>
        </w:rPr>
        <w:t xml:space="preserve"> file. </w:t>
      </w:r>
    </w:p>
    <w:p>
      <w:pPr>
        <w:pStyle w:val="TextBody"/>
        <w:numPr>
          <w:ilvl w:val="0"/>
          <w:numId w:val="4"/>
        </w:numPr>
        <w:rPr>
          <w:rFonts w:eastAsia="Verdana" w:cs="Verdana"/>
          <w:sz w:val="20"/>
          <w:szCs w:val="20"/>
        </w:rPr>
      </w:pPr>
      <w:r>
        <w:rPr>
          <w:rFonts w:eastAsia="Verdana" w:cs="Verdana"/>
          <w:sz w:val="20"/>
          <w:szCs w:val="20"/>
        </w:rPr>
        <w:t>"displacement_type" and "error_type" cannot both be "none".</w:t>
      </w:r>
    </w:p>
    <w:p>
      <w:pPr>
        <w:pStyle w:val="Heading3"/>
        <w:numPr>
          <w:ilvl w:val="2"/>
          <w:numId w:val="1"/>
        </w:numPr>
        <w:rPr/>
      </w:pPr>
      <w:r>
        <w:rPr/>
        <w:t>Grid</w:t>
      </w:r>
      <w:r>
        <w:rPr>
          <w:rFonts w:eastAsia="Verdana"/>
        </w:rPr>
        <w:t xml:space="preserve"> representation </w:t>
      </w:r>
      <w:r>
        <w:rPr/>
        <w:t>csv</w:t>
      </w:r>
      <w:r>
        <w:rPr>
          <w:rFonts w:eastAsia="Verdana"/>
        </w:rPr>
        <w:t xml:space="preserve"> </w:t>
      </w:r>
      <w:r>
        <w:rPr/>
        <w:t>specifications</w:t>
      </w:r>
    </w:p>
    <w:p>
      <w:pPr>
        <w:pStyle w:val="TextBody"/>
        <w:rPr>
          <w:rFonts w:cs="Verdana"/>
          <w:sz w:val="20"/>
          <w:szCs w:val="20"/>
        </w:rPr>
      </w:pPr>
      <w:r>
        <w:rPr>
          <w:rFonts w:cs="Verdana"/>
          <w:sz w:val="20"/>
          <w:szCs w:val="20"/>
        </w:rPr>
        <w:t>The fields in a grid file depend on the displacement type and error_type value in the component.csv file which references the grid.  The</w:t>
      </w:r>
      <w:r>
        <w:rPr>
          <w:rFonts w:eastAsia="Verdana" w:cs="Verdana"/>
          <w:sz w:val="20"/>
          <w:szCs w:val="20"/>
        </w:rPr>
        <w:t xml:space="preserve"> </w:t>
      </w:r>
      <w:r>
        <w:rPr>
          <w:rFonts w:cs="Verdana"/>
          <w:sz w:val="20"/>
          <w:szCs w:val="20"/>
        </w:rPr>
        <w:t>grid</w:t>
      </w:r>
      <w:r>
        <w:rPr>
          <w:rFonts w:eastAsia="Verdana" w:cs="Verdana"/>
          <w:sz w:val="20"/>
          <w:szCs w:val="20"/>
        </w:rPr>
        <w:t xml:space="preserve"> representation </w:t>
      </w:r>
      <w:r>
        <w:rPr>
          <w:rFonts w:cs="Verdana"/>
          <w:sz w:val="20"/>
          <w:szCs w:val="20"/>
        </w:rPr>
        <w:t>CSV</w:t>
      </w:r>
      <w:r>
        <w:rPr>
          <w:rFonts w:eastAsia="Verdana" w:cs="Verdana"/>
          <w:sz w:val="20"/>
          <w:szCs w:val="20"/>
        </w:rPr>
        <w:t xml:space="preserve"> </w:t>
      </w:r>
      <w:r>
        <w:rPr>
          <w:rFonts w:cs="Verdana"/>
          <w:sz w:val="20"/>
          <w:szCs w:val="20"/>
        </w:rPr>
        <w:t>files</w:t>
      </w:r>
      <w:r>
        <w:rPr>
          <w:rFonts w:eastAsia="Verdana" w:cs="Verdana"/>
          <w:sz w:val="20"/>
          <w:szCs w:val="20"/>
        </w:rPr>
        <w:t xml:space="preserve"> </w:t>
      </w:r>
      <w:r>
        <w:rPr>
          <w:rFonts w:cs="Verdana"/>
          <w:sz w:val="20"/>
          <w:szCs w:val="20"/>
        </w:rPr>
        <w:t>contain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following</w:t>
      </w:r>
      <w:r>
        <w:rPr>
          <w:rFonts w:eastAsia="Verdana" w:cs="Verdana"/>
          <w:sz w:val="20"/>
          <w:szCs w:val="20"/>
        </w:rPr>
        <w:t xml:space="preserve"> </w:t>
      </w:r>
      <w:r>
        <w:rPr>
          <w:rFonts w:cs="Verdana"/>
          <w:sz w:val="20"/>
          <w:szCs w:val="20"/>
        </w:rPr>
        <w:t>fields</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order :</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2178"/>
        <w:gridCol w:w="7272"/>
      </w:tblGrid>
      <w:tr>
        <w:trPr>
          <w:cantSplit w:val="false"/>
        </w:trPr>
        <w:tc>
          <w:tcPr>
            <w:tcW w:w="217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lon</w:t>
            </w:r>
          </w:p>
        </w:tc>
        <w:tc>
          <w:tcPr>
            <w:tcW w:w="727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longitude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p>
        </w:tc>
      </w:tr>
      <w:tr>
        <w:trPr>
          <w:cantSplit w:val="false"/>
        </w:trPr>
        <w:tc>
          <w:tcPr>
            <w:tcW w:w="217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lat</w:t>
            </w:r>
          </w:p>
        </w:tc>
        <w:tc>
          <w:tcPr>
            <w:tcW w:w="727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latitude</w:t>
            </w:r>
            <w:r>
              <w:rPr>
                <w:rFonts w:eastAsia="Verdana" w:cs="Verdana"/>
                <w:sz w:val="20"/>
                <w:szCs w:val="20"/>
              </w:rPr>
              <w:t xml:space="preserve"> </w:t>
            </w:r>
            <w:r>
              <w:rPr>
                <w:rFonts w:cs="Verdana"/>
                <w:sz w:val="20"/>
                <w:szCs w:val="20"/>
              </w:rPr>
              <w:t>of</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p>
        </w:tc>
      </w:tr>
      <w:tr>
        <w:trPr>
          <w:cantSplit w:val="false"/>
        </w:trPr>
        <w:tc>
          <w:tcPr>
            <w:tcW w:w="217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de</w:t>
            </w:r>
          </w:p>
        </w:tc>
        <w:tc>
          <w:tcPr>
            <w:tcW w:w="727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east</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horizontal or 3d)</w:t>
            </w:r>
          </w:p>
        </w:tc>
      </w:tr>
      <w:tr>
        <w:trPr>
          <w:cantSplit w:val="false"/>
        </w:trPr>
        <w:tc>
          <w:tcPr>
            <w:tcW w:w="217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dn</w:t>
            </w:r>
          </w:p>
        </w:tc>
        <w:tc>
          <w:tcPr>
            <w:tcW w:w="727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north</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horizontal or 3d)</w:t>
            </w:r>
          </w:p>
        </w:tc>
      </w:tr>
      <w:tr>
        <w:trPr>
          <w:cantSplit w:val="false"/>
        </w:trPr>
        <w:tc>
          <w:tcPr>
            <w:tcW w:w="217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du</w:t>
            </w:r>
          </w:p>
        </w:tc>
        <w:tc>
          <w:tcPr>
            <w:tcW w:w="727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vertical</w:t>
            </w:r>
            <w:r>
              <w:rPr>
                <w:rFonts w:eastAsia="Verdana" w:cs="Verdana"/>
                <w:sz w:val="20"/>
                <w:szCs w:val="20"/>
              </w:rPr>
              <w:t xml:space="preserve"> </w:t>
            </w:r>
            <w:r>
              <w:rPr>
                <w:rFonts w:cs="Verdana"/>
                <w:sz w:val="20"/>
                <w:szCs w:val="20"/>
              </w:rPr>
              <w:t>displacement/velocity</w:t>
            </w:r>
            <w:r>
              <w:rPr>
                <w:rFonts w:eastAsia="Verdana" w:cs="Verdana"/>
                <w:sz w:val="20"/>
                <w:szCs w:val="20"/>
              </w:rPr>
              <w:t xml:space="preserve"> </w:t>
            </w:r>
            <w:r>
              <w:rPr>
                <w:rFonts w:cs="Verdana"/>
                <w:sz w:val="20"/>
                <w:szCs w:val="20"/>
              </w:rPr>
              <w:t>(present if displacement_type is vertical or 3d)</w:t>
            </w:r>
          </w:p>
        </w:tc>
      </w:tr>
      <w:tr>
        <w:trPr>
          <w:cantSplit w:val="false"/>
        </w:trPr>
        <w:tc>
          <w:tcPr>
            <w:tcW w:w="2178"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eh</w:t>
            </w:r>
          </w:p>
        </w:tc>
        <w:tc>
          <w:tcPr>
            <w:tcW w:w="727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horizontal</w:t>
            </w:r>
            <w:r>
              <w:rPr>
                <w:rFonts w:eastAsia="Verdana" w:cs="Verdana"/>
                <w:sz w:val="20"/>
                <w:szCs w:val="20"/>
              </w:rPr>
              <w:t xml:space="preserve"> </w:t>
            </w:r>
            <w:r>
              <w:rPr>
                <w:rFonts w:cs="Verdana"/>
                <w:sz w:val="20"/>
                <w:szCs w:val="20"/>
              </w:rPr>
              <w:t>error</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(present if error_type is horizontal or 3d)</w:t>
            </w:r>
          </w:p>
        </w:tc>
      </w:tr>
      <w:tr>
        <w:trPr>
          <w:cantSplit w:val="false"/>
        </w:trPr>
        <w:tc>
          <w:tcPr>
            <w:tcW w:w="2178" w:type="dxa"/>
            <w:tcBorders>
              <w:top w:val="nil"/>
              <w:left w:val="nil"/>
              <w:bottom w:val="nil"/>
              <w:insideH w:val="nil"/>
              <w:right w:val="nil"/>
              <w:insideV w:val="nil"/>
            </w:tcBorders>
            <w:shd w:fill="FFFFFF" w:val="clear"/>
          </w:tcPr>
          <w:p>
            <w:pPr>
              <w:pStyle w:val="TableContents"/>
              <w:rPr>
                <w:rFonts w:eastAsia="Verdana" w:cs="Verdana"/>
                <w:sz w:val="20"/>
                <w:szCs w:val="20"/>
              </w:rPr>
            </w:pPr>
            <w:r>
              <w:rPr>
                <w:rFonts w:eastAsia="Verdana" w:cs="Verdana"/>
                <w:sz w:val="20"/>
                <w:szCs w:val="20"/>
              </w:rPr>
              <w:t xml:space="preserve">ev </w:t>
            </w:r>
          </w:p>
        </w:tc>
        <w:tc>
          <w:tcPr>
            <w:tcW w:w="7272" w:type="dxa"/>
            <w:tcBorders>
              <w:top w:val="nil"/>
              <w:left w:val="nil"/>
              <w:bottom w:val="nil"/>
              <w:insideH w:val="nil"/>
              <w:right w:val="nil"/>
              <w:insideV w:val="nil"/>
            </w:tcBorders>
            <w:shd w:fill="FFFFFF" w:val="clear"/>
          </w:tcPr>
          <w:p>
            <w:pPr>
              <w:pStyle w:val="TableContents"/>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horizontal</w:t>
            </w:r>
            <w:r>
              <w:rPr>
                <w:rFonts w:eastAsia="Verdana" w:cs="Verdana"/>
                <w:sz w:val="20"/>
                <w:szCs w:val="20"/>
              </w:rPr>
              <w:t xml:space="preserve"> </w:t>
            </w:r>
            <w:r>
              <w:rPr>
                <w:rFonts w:cs="Verdana"/>
                <w:sz w:val="20"/>
                <w:szCs w:val="20"/>
              </w:rPr>
              <w:t>error</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point</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metres</w:t>
            </w:r>
            <w:r>
              <w:rPr>
                <w:rFonts w:eastAsia="Verdana" w:cs="Verdana"/>
                <w:sz w:val="20"/>
                <w:szCs w:val="20"/>
              </w:rPr>
              <w:t xml:space="preserve"> </w:t>
            </w:r>
            <w:r>
              <w:rPr>
                <w:rFonts w:cs="Verdana"/>
                <w:sz w:val="20"/>
                <w:szCs w:val="20"/>
              </w:rPr>
              <w:t>(present if error_type is vertical or 3d)</w:t>
            </w:r>
          </w:p>
        </w:tc>
      </w:tr>
    </w:tbl>
    <w:p>
      <w:pPr>
        <w:pStyle w:val="TextBody"/>
        <w:rPr/>
      </w:pPr>
      <w:r>
        <w:rPr/>
      </w:r>
    </w:p>
    <w:p>
      <w:pPr>
        <w:pStyle w:val="TextBody"/>
        <w:rPr>
          <w:rFonts w:cs="Verdana"/>
          <w:sz w:val="20"/>
          <w:szCs w:val="20"/>
        </w:rPr>
      </w:pPr>
      <w:r>
        <w:rPr>
          <w:rFonts w:cs="Verdana"/>
          <w:sz w:val="20"/>
          <w:szCs w:val="20"/>
        </w:rPr>
        <w:t>Note:</w:t>
      </w:r>
    </w:p>
    <w:p>
      <w:pPr>
        <w:pStyle w:val="TextBody"/>
        <w:numPr>
          <w:ilvl w:val="0"/>
          <w:numId w:val="2"/>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grid</w:t>
      </w:r>
      <w:r>
        <w:rPr>
          <w:rFonts w:eastAsia="Verdana" w:cs="Verdana"/>
          <w:sz w:val="20"/>
          <w:szCs w:val="20"/>
        </w:rPr>
        <w:t xml:space="preserve"> </w:t>
      </w:r>
      <w:r>
        <w:rPr>
          <w:rFonts w:cs="Verdana"/>
          <w:sz w:val="20"/>
          <w:szCs w:val="20"/>
        </w:rPr>
        <w:t>nodes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entered</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CSV</w:t>
      </w:r>
      <w:r>
        <w:rPr>
          <w:rFonts w:eastAsia="Verdana" w:cs="Verdana"/>
          <w:sz w:val="20"/>
          <w:szCs w:val="20"/>
        </w:rPr>
        <w:t xml:space="preserve"> </w:t>
      </w:r>
      <w:r>
        <w:rPr>
          <w:rFonts w:cs="Verdana"/>
          <w:sz w:val="20"/>
          <w:szCs w:val="20"/>
        </w:rPr>
        <w:t>file</w:t>
      </w:r>
      <w:r>
        <w:rPr>
          <w:rFonts w:eastAsia="Verdana" w:cs="Verdana"/>
          <w:sz w:val="20"/>
          <w:szCs w:val="20"/>
        </w:rPr>
        <w:t xml:space="preserve"> </w:t>
      </w:r>
      <w:r>
        <w:rPr>
          <w:rFonts w:cs="Verdana"/>
          <w:sz w:val="20"/>
          <w:szCs w:val="20"/>
        </w:rPr>
        <w:t>in</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order</w:t>
      </w:r>
      <w:r>
        <w:rPr>
          <w:rFonts w:eastAsia="Verdana" w:cs="Verdana"/>
          <w:sz w:val="20"/>
          <w:szCs w:val="20"/>
        </w:rPr>
        <w:t xml:space="preserve"> </w:t>
      </w:r>
      <w:r>
        <w:rPr>
          <w:rFonts w:cs="Verdana"/>
          <w:sz w:val="20"/>
          <w:szCs w:val="20"/>
        </w:rPr>
        <w:t>illustrated,</w:t>
      </w:r>
      <w:r>
        <w:rPr>
          <w:rFonts w:eastAsia="Verdana" w:cs="Verdana"/>
          <w:sz w:val="20"/>
          <w:szCs w:val="20"/>
        </w:rPr>
        <w:t xml:space="preserve"> </w:t>
      </w:r>
      <w:r>
        <w:rPr>
          <w:rFonts w:cs="Verdana"/>
          <w:sz w:val="20"/>
          <w:szCs w:val="20"/>
        </w:rPr>
        <w:t>starting</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southernmost</w:t>
      </w:r>
      <w:r>
        <w:rPr>
          <w:rFonts w:eastAsia="Verdana" w:cs="Verdana"/>
          <w:sz w:val="20"/>
          <w:szCs w:val="20"/>
        </w:rPr>
        <w:t xml:space="preserve"> </w:t>
      </w:r>
      <w:r>
        <w:rPr>
          <w:rFonts w:cs="Verdana"/>
          <w:sz w:val="20"/>
          <w:szCs w:val="20"/>
        </w:rPr>
        <w:t>row,</w:t>
      </w:r>
      <w:r>
        <w:rPr>
          <w:rFonts w:eastAsia="Verdana" w:cs="Verdana"/>
          <w:sz w:val="20"/>
          <w:szCs w:val="20"/>
        </w:rPr>
        <w:t xml:space="preserve"> ordering </w:t>
      </w:r>
      <w:r>
        <w:rPr>
          <w:rFonts w:cs="Verdana"/>
          <w:sz w:val="20"/>
          <w:szCs w:val="20"/>
        </w:rPr>
        <w:t>the</w:t>
      </w:r>
      <w:r>
        <w:rPr>
          <w:rFonts w:eastAsia="Verdana" w:cs="Verdana"/>
          <w:sz w:val="20"/>
          <w:szCs w:val="20"/>
        </w:rPr>
        <w:t xml:space="preserve"> </w:t>
      </w:r>
      <w:r>
        <w:rPr>
          <w:rFonts w:cs="Verdana"/>
          <w:sz w:val="20"/>
          <w:szCs w:val="20"/>
        </w:rPr>
        <w:t>values</w:t>
      </w:r>
      <w:r>
        <w:rPr>
          <w:rFonts w:eastAsia="Verdana" w:cs="Verdana"/>
          <w:sz w:val="20"/>
          <w:szCs w:val="20"/>
        </w:rPr>
        <w:t xml:space="preserve"> of the </w:t>
      </w:r>
      <w:r>
        <w:rPr>
          <w:rFonts w:cs="Verdana"/>
          <w:sz w:val="20"/>
          <w:szCs w:val="20"/>
        </w:rPr>
        <w:t>row</w:t>
      </w:r>
      <w:r>
        <w:rPr>
          <w:rFonts w:eastAsia="Verdana" w:cs="Verdana"/>
          <w:sz w:val="20"/>
          <w:szCs w:val="20"/>
        </w:rPr>
        <w:t xml:space="preserve"> </w:t>
      </w:r>
      <w:r>
        <w:rPr>
          <w:rFonts w:cs="Verdana"/>
          <w:sz w:val="20"/>
          <w:szCs w:val="20"/>
        </w:rPr>
        <w:t>from</w:t>
      </w:r>
      <w:r>
        <w:rPr>
          <w:rFonts w:eastAsia="Verdana" w:cs="Verdana"/>
          <w:sz w:val="20"/>
          <w:szCs w:val="20"/>
        </w:rPr>
        <w:t xml:space="preserve"> west to </w:t>
      </w:r>
      <w:r>
        <w:rPr>
          <w:rFonts w:cs="Verdana"/>
          <w:sz w:val="20"/>
          <w:szCs w:val="20"/>
        </w:rPr>
        <w:t>east,</w:t>
      </w:r>
      <w:r>
        <w:rPr>
          <w:rFonts w:eastAsia="Verdana" w:cs="Verdana"/>
          <w:sz w:val="20"/>
          <w:szCs w:val="20"/>
        </w:rPr>
        <w:t xml:space="preserve"> </w:t>
      </w:r>
      <w:r>
        <w:rPr>
          <w:rFonts w:cs="Verdana"/>
          <w:sz w:val="20"/>
          <w:szCs w:val="20"/>
        </w:rPr>
        <w:t>repeating</w:t>
      </w:r>
      <w:r>
        <w:rPr>
          <w:rFonts w:eastAsia="Verdana" w:cs="Verdana"/>
          <w:sz w:val="20"/>
          <w:szCs w:val="20"/>
        </w:rPr>
        <w:t xml:space="preserve"> </w:t>
      </w:r>
      <w:r>
        <w:rPr>
          <w:rFonts w:cs="Verdana"/>
          <w:sz w:val="20"/>
          <w:szCs w:val="20"/>
        </w:rPr>
        <w:t>for</w:t>
      </w:r>
      <w:r>
        <w:rPr>
          <w:rFonts w:eastAsia="Verdana" w:cs="Verdana"/>
          <w:sz w:val="20"/>
          <w:szCs w:val="20"/>
        </w:rPr>
        <w:t xml:space="preserve"> </w:t>
      </w:r>
      <w:r>
        <w:rPr>
          <w:rFonts w:cs="Verdana"/>
          <w:sz w:val="20"/>
          <w:szCs w:val="20"/>
        </w:rPr>
        <w:t>each</w:t>
      </w:r>
      <w:r>
        <w:rPr>
          <w:rFonts w:eastAsia="Verdana" w:cs="Verdana"/>
          <w:sz w:val="20"/>
          <w:szCs w:val="20"/>
        </w:rPr>
        <w:t xml:space="preserve"> </w:t>
      </w:r>
      <w:r>
        <w:rPr>
          <w:rFonts w:cs="Verdana"/>
          <w:sz w:val="20"/>
          <w:szCs w:val="20"/>
        </w:rPr>
        <w:t>row</w:t>
      </w:r>
      <w:r>
        <w:rPr>
          <w:rFonts w:eastAsia="Verdana" w:cs="Verdana"/>
          <w:sz w:val="20"/>
          <w:szCs w:val="20"/>
        </w:rPr>
        <w:t xml:space="preserve"> </w:t>
      </w:r>
      <w:r>
        <w:rPr>
          <w:rFonts w:cs="Verdana"/>
          <w:sz w:val="20"/>
          <w:szCs w:val="20"/>
        </w:rPr>
        <w:t>and</w:t>
      </w:r>
      <w:r>
        <w:rPr>
          <w:rFonts w:eastAsia="Verdana" w:cs="Verdana"/>
          <w:sz w:val="20"/>
          <w:szCs w:val="20"/>
        </w:rPr>
        <w:t xml:space="preserve"> </w:t>
      </w:r>
      <w:r>
        <w:rPr>
          <w:rFonts w:cs="Verdana"/>
          <w:sz w:val="20"/>
          <w:szCs w:val="20"/>
        </w:rPr>
        <w:t>finishing</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the</w:t>
      </w:r>
      <w:r>
        <w:rPr>
          <w:rFonts w:eastAsia="Verdana" w:cs="Verdana"/>
          <w:sz w:val="20"/>
          <w:szCs w:val="20"/>
        </w:rPr>
        <w:t xml:space="preserve"> </w:t>
      </w:r>
      <w:r>
        <w:rPr>
          <w:rFonts w:cs="Verdana"/>
          <w:sz w:val="20"/>
          <w:szCs w:val="20"/>
        </w:rPr>
        <w:t>NE</w:t>
      </w:r>
      <w:r>
        <w:rPr>
          <w:rFonts w:eastAsia="Verdana" w:cs="Verdana"/>
          <w:sz w:val="20"/>
          <w:szCs w:val="20"/>
        </w:rPr>
        <w:t xml:space="preserve"> </w:t>
      </w:r>
      <w:r>
        <w:rPr>
          <w:rFonts w:cs="Verdana"/>
          <w:sz w:val="20"/>
          <w:szCs w:val="20"/>
        </w:rPr>
        <w:t>corner of the grid.</w:t>
        <w:drawing>
          <wp:anchor behindDoc="0" distT="0" distB="0" distL="179705" distR="0" simplePos="0" locked="0" layoutInCell="1" allowOverlap="1" relativeHeight="0">
            <wp:simplePos x="0" y="0"/>
            <wp:positionH relativeFrom="column">
              <wp:posOffset>4058920</wp:posOffset>
            </wp:positionH>
            <wp:positionV relativeFrom="paragraph">
              <wp:posOffset>389255</wp:posOffset>
            </wp:positionV>
            <wp:extent cx="1833880" cy="18408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1833880" cy="1840865"/>
                    </a:xfrm>
                    <a:prstGeom prst="rect">
                      <a:avLst/>
                    </a:prstGeom>
                    <a:noFill/>
                    <a:ln w="9525">
                      <a:noFill/>
                      <a:miter lim="800000"/>
                      <a:headEnd/>
                      <a:tailEnd/>
                    </a:ln>
                  </pic:spPr>
                </pic:pic>
              </a:graphicData>
            </a:graphic>
          </wp:anchor>
        </w:drawing>
      </w:r>
    </w:p>
    <w:p>
      <w:pPr>
        <w:pStyle w:val="TextBody"/>
        <w:numPr>
          <w:ilvl w:val="0"/>
          <w:numId w:val="2"/>
        </w:numPr>
        <w:rPr>
          <w:rFonts w:cs="Verdana"/>
          <w:sz w:val="20"/>
          <w:szCs w:val="20"/>
        </w:rPr>
      </w:pPr>
      <w:r>
        <w:rPr>
          <w:rFonts w:cs="Verdana"/>
          <w:sz w:val="20"/>
          <w:szCs w:val="20"/>
        </w:rPr>
        <w:t>The</w:t>
      </w:r>
      <w:r>
        <w:rPr>
          <w:rFonts w:eastAsia="Verdana" w:cs="Verdana"/>
          <w:sz w:val="20"/>
          <w:szCs w:val="20"/>
        </w:rPr>
        <w:t xml:space="preserve"> </w:t>
      </w:r>
      <w:r>
        <w:rPr>
          <w:rFonts w:cs="Verdana"/>
          <w:sz w:val="20"/>
          <w:szCs w:val="20"/>
        </w:rPr>
        <w:t>displacement</w:t>
      </w:r>
      <w:r>
        <w:rPr>
          <w:rFonts w:eastAsia="Verdana" w:cs="Verdana"/>
          <w:sz w:val="20"/>
          <w:szCs w:val="20"/>
        </w:rPr>
        <w:t xml:space="preserve"> </w:t>
      </w:r>
      <w:r>
        <w:rPr>
          <w:rFonts w:cs="Verdana"/>
          <w:sz w:val="20"/>
          <w:szCs w:val="20"/>
        </w:rPr>
        <w:t>components</w:t>
      </w:r>
      <w:r>
        <w:rPr>
          <w:rFonts w:eastAsia="Verdana" w:cs="Verdana"/>
          <w:sz w:val="20"/>
          <w:szCs w:val="20"/>
        </w:rPr>
        <w:t xml:space="preserve"> </w:t>
      </w:r>
      <w:r>
        <w:rPr>
          <w:rFonts w:cs="Verdana"/>
          <w:sz w:val="20"/>
          <w:szCs w:val="20"/>
        </w:rPr>
        <w:t>may</w:t>
      </w:r>
      <w:r>
        <w:rPr>
          <w:rFonts w:eastAsia="Verdana" w:cs="Verdana"/>
          <w:sz w:val="20"/>
          <w:szCs w:val="20"/>
        </w:rPr>
        <w:t xml:space="preserve"> </w:t>
      </w:r>
      <w:r>
        <w:rPr>
          <w:rFonts w:cs="Verdana"/>
          <w:sz w:val="20"/>
          <w:szCs w:val="20"/>
        </w:rPr>
        <w:t>be</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at</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node.</w:t>
      </w:r>
      <w:r>
        <w:rPr>
          <w:rFonts w:eastAsia="Verdana" w:cs="Verdana"/>
          <w:sz w:val="20"/>
          <w:szCs w:val="20"/>
        </w:rPr>
        <w:t xml:space="preserve">  </w:t>
      </w:r>
      <w:r>
        <w:rPr>
          <w:rFonts w:cs="Verdana"/>
          <w:sz w:val="20"/>
          <w:szCs w:val="20"/>
        </w:rPr>
        <w:t>Undefined</w:t>
      </w:r>
      <w:r>
        <w:rPr>
          <w:rFonts w:eastAsia="Verdana" w:cs="Verdana"/>
          <w:sz w:val="20"/>
          <w:szCs w:val="20"/>
        </w:rPr>
        <w:t xml:space="preserve"> </w:t>
      </w:r>
      <w:r>
        <w:rPr>
          <w:rFonts w:cs="Verdana"/>
          <w:sz w:val="20"/>
          <w:szCs w:val="20"/>
        </w:rPr>
        <w:t>values</w:t>
      </w:r>
      <w:r>
        <w:rPr>
          <w:rFonts w:eastAsia="Verdana" w:cs="Verdana"/>
          <w:sz w:val="20"/>
          <w:szCs w:val="20"/>
        </w:rPr>
        <w:t xml:space="preserve"> </w:t>
      </w:r>
      <w:r>
        <w:rPr>
          <w:rFonts w:cs="Verdana"/>
          <w:sz w:val="20"/>
          <w:szCs w:val="20"/>
        </w:rPr>
        <w:t>are</w:t>
      </w:r>
      <w:r>
        <w:rPr>
          <w:rFonts w:eastAsia="Verdana" w:cs="Verdana"/>
          <w:sz w:val="20"/>
          <w:szCs w:val="20"/>
        </w:rPr>
        <w:t xml:space="preserve"> </w:t>
      </w:r>
      <w:r>
        <w:rPr>
          <w:rFonts w:cs="Verdana"/>
          <w:sz w:val="20"/>
          <w:szCs w:val="20"/>
        </w:rPr>
        <w:t>represented</w:t>
      </w:r>
      <w:r>
        <w:rPr>
          <w:rFonts w:eastAsia="Verdana" w:cs="Verdana"/>
          <w:sz w:val="20"/>
          <w:szCs w:val="20"/>
        </w:rPr>
        <w:t xml:space="preserve"> </w:t>
      </w:r>
      <w:r>
        <w:rPr>
          <w:rFonts w:cs="Verdana"/>
          <w:sz w:val="20"/>
          <w:szCs w:val="20"/>
        </w:rPr>
        <w:t>by</w:t>
      </w:r>
      <w:r>
        <w:rPr>
          <w:rFonts w:eastAsia="Verdana" w:cs="Verdana"/>
          <w:sz w:val="20"/>
          <w:szCs w:val="20"/>
        </w:rPr>
        <w:t xml:space="preserve"> </w:t>
      </w:r>
      <w:r>
        <w:rPr>
          <w:rFonts w:cs="Verdana"/>
          <w:sz w:val="20"/>
          <w:szCs w:val="20"/>
        </w:rPr>
        <w:t>a</w:t>
      </w:r>
      <w:r>
        <w:rPr>
          <w:rFonts w:eastAsia="Verdana" w:cs="Verdana"/>
          <w:sz w:val="20"/>
          <w:szCs w:val="20"/>
        </w:rPr>
        <w:t xml:space="preserve"> </w:t>
      </w:r>
      <w:r>
        <w:rPr>
          <w:rFonts w:cs="Verdana"/>
          <w:sz w:val="20"/>
          <w:szCs w:val="20"/>
        </w:rPr>
        <w:t>blank</w:t>
      </w:r>
      <w:r>
        <w:rPr>
          <w:rFonts w:eastAsia="Verdana" w:cs="Verdana"/>
          <w:sz w:val="20"/>
          <w:szCs w:val="20"/>
        </w:rPr>
        <w:t xml:space="preserve"> </w:t>
      </w:r>
      <w:r>
        <w:rPr>
          <w:rFonts w:cs="Verdana"/>
          <w:sz w:val="20"/>
          <w:szCs w:val="20"/>
        </w:rPr>
        <w:t>(zero</w:t>
      </w:r>
      <w:r>
        <w:rPr>
          <w:rFonts w:eastAsia="Verdana" w:cs="Verdana"/>
          <w:sz w:val="20"/>
          <w:szCs w:val="20"/>
        </w:rPr>
        <w:t xml:space="preserve"> </w:t>
      </w:r>
      <w:r>
        <w:rPr>
          <w:rFonts w:cs="Verdana"/>
          <w:sz w:val="20"/>
          <w:szCs w:val="20"/>
        </w:rPr>
        <w:t>length</w:t>
      </w:r>
      <w:r>
        <w:rPr>
          <w:rFonts w:eastAsia="Verdana" w:cs="Verdana"/>
          <w:sz w:val="20"/>
          <w:szCs w:val="20"/>
        </w:rPr>
        <w:t xml:space="preserve"> </w:t>
      </w:r>
      <w:r>
        <w:rPr>
          <w:rFonts w:cs="Verdana"/>
          <w:sz w:val="20"/>
          <w:szCs w:val="20"/>
        </w:rPr>
        <w:t>string)</w:t>
      </w:r>
      <w:r>
        <w:rPr>
          <w:rFonts w:eastAsia="Verdana" w:cs="Verdana"/>
          <w:sz w:val="20"/>
          <w:szCs w:val="20"/>
        </w:rPr>
        <w:t xml:space="preserve"> </w:t>
      </w:r>
      <w:r>
        <w:rPr>
          <w:rFonts w:cs="Verdana"/>
          <w:sz w:val="20"/>
          <w:szCs w:val="20"/>
        </w:rPr>
        <w:t>entry</w:t>
      </w:r>
    </w:p>
    <w:p>
      <w:pPr>
        <w:pStyle w:val="TextBody"/>
        <w:rPr>
          <w:rFonts w:cs="Verdana"/>
        </w:rPr>
      </w:pPr>
      <w:r>
        <w:rPr>
          <w:rFonts w:cs="Verdana"/>
        </w:rPr>
      </w:r>
    </w:p>
    <w:p>
      <w:pPr>
        <w:pStyle w:val="TextBody"/>
        <w:spacing w:before="0" w:after="120"/>
        <w:rPr/>
      </w:pPr>
      <w:r>
        <w:rPr/>
      </w:r>
    </w:p>
    <w:sectPr>
      <w:footerReference w:type="default" r:id="rId7"/>
      <w:type w:val="nextPage"/>
      <w:pgSz w:w="11906" w:h="16838"/>
      <w:pgMar w:left="1134" w:right="1134" w:header="0" w:top="1134" w:footer="1134" w:bottom="1709"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Wingdings 2">
    <w:charset w:val="01"/>
    <w:family w:val="roman"/>
    <w:pitch w:val="variable"/>
  </w:font>
  <w:font w:name="OpenSymbol">
    <w:altName w:val="Arial Unicode MS"/>
    <w:charset w:val="02"/>
    <w:family w:val="auto"/>
    <w:pitch w:val="default"/>
  </w:font>
  <w:font w:name="Tahoma">
    <w:charset w:val="01"/>
    <w:family w:val="roman"/>
    <w:pitch w:val="variable"/>
  </w:font>
  <w:font w:name="Verdana">
    <w:charset w:val="01"/>
    <w:family w:val="swiss"/>
    <w:pitch w:val="variable"/>
  </w:font>
  <w:font w:name="Symbol">
    <w:charset w:val="02"/>
    <w:family w:val="auto"/>
    <w:pitch w:val="variable"/>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color w:val="000000"/>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NZ" w:eastAsia="zh-CN" w:bidi="hi-IN"/>
      </w:rPr>
    </w:rPrDefault>
    <w:pPrDefault>
      <w:pPr/>
    </w:pPrDefault>
  </w:docDefaults>
  <w:style w:type="paragraph" w:styleId="Normal">
    <w:name w:val="Normal"/>
    <w:pPr>
      <w:widowControl w:val="false"/>
      <w:suppressAutoHyphens w:val="true"/>
      <w:bidi w:val="0"/>
      <w:jc w:val="left"/>
    </w:pPr>
    <w:rPr>
      <w:rFonts w:ascii="Verdana" w:hAnsi="Verdana" w:eastAsia="WenQuanYi Micro Hei;Arial Unicode MS" w:cs="Lohit Hindi;Arial Unicode MS"/>
      <w:color w:val="00000A"/>
      <w:sz w:val="20"/>
      <w:szCs w:val="24"/>
      <w:lang w:val="en-NZ" w:eastAsia="zh-CN" w:bidi="hi-IN"/>
    </w:rPr>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val="false"/>
      <w:iCs/>
      <w:sz w:val="28"/>
      <w:szCs w:val="28"/>
    </w:rPr>
  </w:style>
  <w:style w:type="paragraph" w:styleId="Heading3">
    <w:name w:val="Heading 3"/>
    <w:basedOn w:val="Heading"/>
    <w:pPr>
      <w:outlineLvl w:val="2"/>
    </w:pPr>
    <w:rPr>
      <w:b/>
      <w:bCs/>
      <w:i w:val="false"/>
      <w:sz w:val="24"/>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color w:val="000000"/>
      <w:sz w:val="20"/>
      <w:szCs w:val="20"/>
    </w:rPr>
  </w:style>
  <w:style w:type="character" w:styleId="WW8Num2z1">
    <w:name w:val="WW8Num2z1"/>
    <w:rPr>
      <w:rFonts w:ascii="OpenSymbol;Arial Unicode MS" w:hAnsi="OpenSymbol;Arial Unicode MS" w:cs="OpenSymbol;Arial Unicode MS"/>
    </w:rPr>
  </w:style>
  <w:style w:type="character" w:styleId="WW8Num2z3">
    <w:name w:val="WW8Num2z3"/>
    <w:rPr>
      <w:rFonts w:ascii="Wingdings 2" w:hAnsi="Wingdings 2" w:cs="OpenSymbol;Arial Unicode MS"/>
    </w:rPr>
  </w:style>
  <w:style w:type="character" w:styleId="WW8Num3z0">
    <w:name w:val="WW8Num3z0"/>
    <w:rPr>
      <w:rFonts w:ascii="Symbol" w:hAnsi="Symbol" w:cs="OpenSymbol;Arial Unicode MS"/>
      <w:sz w:val="20"/>
      <w:szCs w:val="20"/>
    </w:rPr>
  </w:style>
  <w:style w:type="character" w:styleId="WW8Num3z1">
    <w:name w:val="WW8Num3z1"/>
    <w:rPr>
      <w:rFonts w:ascii="OpenSymbol;Arial Unicode MS" w:hAnsi="OpenSymbol;Arial Unicode MS" w:cs="OpenSymbol;Arial Unicode MS"/>
    </w:rPr>
  </w:style>
  <w:style w:type="character" w:styleId="WW8Num3z3">
    <w:name w:val="WW8Num3z3"/>
    <w:rPr>
      <w:rFonts w:ascii="Wingdings 2" w:hAnsi="Wingdings 2" w:cs="OpenSymbol;Arial Unicode MS"/>
    </w:rPr>
  </w:style>
  <w:style w:type="character" w:styleId="WW8Num4z0">
    <w:name w:val="WW8Num4z0"/>
    <w:rPr>
      <w:rFonts w:ascii="Symbol" w:hAnsi="Symbol" w:eastAsia="Verdana" w:cs="OpenSymbol;Arial Unicode MS"/>
      <w:sz w:val="20"/>
      <w:szCs w:val="20"/>
    </w:rPr>
  </w:style>
  <w:style w:type="character" w:styleId="WW8Num4z1">
    <w:name w:val="WW8Num4z1"/>
    <w:rPr>
      <w:rFonts w:ascii="OpenSymbol;Arial Unicode MS" w:hAnsi="OpenSymbol;Arial Unicode MS" w:cs="OpenSymbol;Arial Unicode MS"/>
    </w:rPr>
  </w:style>
  <w:style w:type="character" w:styleId="WW8Num4z3">
    <w:name w:val="WW8Num4z3"/>
    <w:rPr>
      <w:rFonts w:ascii="Wingdings 2" w:hAnsi="Wingdings 2" w:cs="OpenSymbol;Arial Unicode MS"/>
    </w:rPr>
  </w:style>
  <w:style w:type="character" w:styleId="WW8Num5z0">
    <w:name w:val="WW8Num5z0"/>
    <w:rPr>
      <w:rFonts w:ascii="Symbol" w:hAnsi="Symbol" w:eastAsia="Verdana" w:cs="OpenSymbol;Arial Unicode MS"/>
      <w:sz w:val="20"/>
      <w:szCs w:val="20"/>
    </w:rPr>
  </w:style>
  <w:style w:type="character" w:styleId="WW8Num5z1">
    <w:name w:val="WW8Num5z1"/>
    <w:rPr>
      <w:rFonts w:ascii="OpenSymbol;Arial Unicode MS" w:hAnsi="OpenSymbol;Arial Unicode MS" w:cs="OpenSymbol;Arial Unicode MS"/>
    </w:rPr>
  </w:style>
  <w:style w:type="character" w:styleId="WW8Num5z3">
    <w:name w:val="WW8Num5z3"/>
    <w:rPr>
      <w:rFonts w:ascii="Wingdings 2" w:hAnsi="Wingdings 2" w:cs="OpenSymbol;Arial Unicode MS"/>
    </w:rPr>
  </w:style>
  <w:style w:type="character" w:styleId="WW8Num6z0">
    <w:name w:val="WW8Num6z0"/>
    <w:rPr>
      <w:rFonts w:ascii="Symbol" w:hAnsi="Symbol" w:eastAsia="Verdana" w:cs="OpenSymbol;Arial Unicode MS"/>
      <w:sz w:val="20"/>
      <w:szCs w:val="20"/>
    </w:rPr>
  </w:style>
  <w:style w:type="character" w:styleId="WW8Num6z1">
    <w:name w:val="WW8Num6z1"/>
    <w:rPr>
      <w:rFonts w:ascii="OpenSymbol;Arial Unicode MS" w:hAnsi="OpenSymbol;Arial Unicode MS" w:cs="OpenSymbol;Arial Unicode MS"/>
    </w:rPr>
  </w:style>
  <w:style w:type="character" w:styleId="WW8Num6z3">
    <w:name w:val="WW8Num6z3"/>
    <w:rPr>
      <w:rFonts w:ascii="Wingdings 2" w:hAnsi="Wingdings 2" w:cs="OpenSymbol;Arial Unicode MS"/>
    </w:rPr>
  </w:style>
  <w:style w:type="character" w:styleId="WW8Num7z0">
    <w:name w:val="WW8Num7z0"/>
    <w:rPr>
      <w:rFonts w:ascii="Symbol" w:hAnsi="Symbol" w:cs="OpenSymbol;Arial Unicode MS"/>
      <w:sz w:val="20"/>
      <w:szCs w:val="20"/>
    </w:rPr>
  </w:style>
  <w:style w:type="character" w:styleId="WW8Num7z1">
    <w:name w:val="WW8Num7z1"/>
    <w:rPr>
      <w:rFonts w:ascii="OpenSymbol;Arial Unicode MS" w:hAnsi="OpenSymbol;Arial Unicode MS" w:cs="OpenSymbol;Arial Unicode MS"/>
    </w:rPr>
  </w:style>
  <w:style w:type="character" w:styleId="WW8Num7z3">
    <w:name w:val="WW8Num7z3"/>
    <w:rPr>
      <w:rFonts w:ascii="Wingdings 2" w:hAnsi="Wingdings 2" w:cs="OpenSymbol;Arial Unicode MS"/>
    </w:rPr>
  </w:style>
  <w:style w:type="character" w:styleId="WW8Num8z0">
    <w:name w:val="WW8Num8z0"/>
    <w:rPr>
      <w:rFonts w:ascii="Symbol" w:hAnsi="Symbol" w:eastAsia="Verdana" w:cs="OpenSymbol;Arial Unicode MS"/>
      <w:sz w:val="20"/>
      <w:szCs w:val="20"/>
    </w:rPr>
  </w:style>
  <w:style w:type="character" w:styleId="WW8Num8z1">
    <w:name w:val="WW8Num8z1"/>
    <w:rPr>
      <w:rFonts w:ascii="OpenSymbol;Arial Unicode MS" w:hAnsi="OpenSymbol;Arial Unicode MS" w:cs="OpenSymbol;Arial Unicode MS"/>
    </w:rPr>
  </w:style>
  <w:style w:type="character" w:styleId="WW8Num8z3">
    <w:name w:val="WW8Num8z3"/>
    <w:rPr>
      <w:rFonts w:ascii="Wingdings 2" w:hAnsi="Wingdings 2" w:cs="OpenSymbol;Arial Unicode MS"/>
    </w:rPr>
  </w:style>
  <w:style w:type="character" w:styleId="WW8Num9z0">
    <w:name w:val="WW8Num9z0"/>
    <w:rPr>
      <w:rFonts w:ascii="Symbol" w:hAnsi="Symbol" w:cs="OpenSymbol;Arial Unicode MS"/>
    </w:rPr>
  </w:style>
  <w:style w:type="character" w:styleId="WW8Num9z1">
    <w:name w:val="WW8Num9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DefaultParagraphFont">
    <w:name w:val="Default Paragraph Font"/>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WWAbsatzStandardschriftart11111">
    <w:name w:val="WW-Absatz-Standardschriftart11111"/>
    <w:rPr/>
  </w:style>
  <w:style w:type="character" w:styleId="WWAbsatzStandardschriftart111111">
    <w:name w:val="WW-Absatz-Standardschriftart111111"/>
    <w:rPr/>
  </w:style>
  <w:style w:type="character" w:styleId="WWAbsatzStandardschriftart1111111">
    <w:name w:val="WW-Absatz-Standardschriftart1111111"/>
    <w:rPr/>
  </w:style>
  <w:style w:type="character" w:styleId="WWAbsatzStandardschriftart11111111">
    <w:name w:val="WW-Absatz-Standardschriftart11111111"/>
    <w:rPr/>
  </w:style>
  <w:style w:type="character" w:styleId="WWAbsatzStandardschriftart111111111">
    <w:name w:val="WW-Absatz-Standardschriftart111111111"/>
    <w:rPr/>
  </w:style>
  <w:style w:type="character" w:styleId="WWAbsatzStandardschriftart1111111111">
    <w:name w:val="WW-Absatz-Standardschriftart1111111111"/>
    <w:rPr/>
  </w:style>
  <w:style w:type="character" w:styleId="WWAbsatzStandardschriftart11111111111">
    <w:name w:val="WW-Absatz-Standardschriftart11111111111"/>
    <w:rPr/>
  </w:style>
  <w:style w:type="character" w:styleId="WWAbsatzStandardschriftart111111111111">
    <w:name w:val="WW-Absatz-Standardschriftart111111111111"/>
    <w:rPr/>
  </w:style>
  <w:style w:type="character" w:styleId="WWAbsatzStandardschriftart1111111111111">
    <w:name w:val="WW-Absatz-Standardschriftart1111111111111"/>
    <w:rPr/>
  </w:style>
  <w:style w:type="character" w:styleId="WWAbsatzStandardschriftart11111111111111">
    <w:name w:val="WW-Absatz-Standardschriftart11111111111111"/>
    <w:rPr/>
  </w:style>
  <w:style w:type="character" w:styleId="WWAbsatzStandardschriftart111111111111111">
    <w:name w:val="WW-Absatz-Standardschriftart111111111111111"/>
    <w:rPr/>
  </w:style>
  <w:style w:type="character" w:styleId="WWAbsatzStandardschriftart1111111111111111">
    <w:name w:val="WW-Absatz-Standardschriftart1111111111111111"/>
    <w:rPr/>
  </w:style>
  <w:style w:type="character" w:styleId="WWAbsatzStandardschriftart11111111111111111">
    <w:name w:val="WW-Absatz-Standardschriftart11111111111111111"/>
    <w:rPr/>
  </w:style>
  <w:style w:type="character" w:styleId="WWAbsatzStandardschriftart111111111111111111">
    <w:name w:val="WW-Absatz-Standardschriftart111111111111111111"/>
    <w:rPr/>
  </w:style>
  <w:style w:type="character" w:styleId="WWAbsatzStandardschriftart1111111111111111111">
    <w:name w:val="WW-Absatz-Standardschriftart1111111111111111111"/>
    <w:rPr/>
  </w:style>
  <w:style w:type="character" w:styleId="WWAbsatzStandardschriftart11111111111111111111">
    <w:name w:val="WW-Absatz-Standardschriftart11111111111111111111"/>
    <w:rPr/>
  </w:style>
  <w:style w:type="character" w:styleId="WWAbsatzStandardschriftart111111111111111111111">
    <w:name w:val="WW-Absatz-Standardschriftart111111111111111111111"/>
    <w:rPr/>
  </w:style>
  <w:style w:type="character" w:styleId="WWAbsatzStandardschriftart1111111111111111111111">
    <w:name w:val="WW-Absatz-Standardschriftart1111111111111111111111"/>
    <w:rPr/>
  </w:style>
  <w:style w:type="character" w:styleId="WWAbsatzStandardschriftart11111111111111111111111">
    <w:name w:val="WW-Absatz-Standardschriftart11111111111111111111111"/>
    <w:rPr/>
  </w:style>
  <w:style w:type="character" w:styleId="WWAbsatzStandardschriftart111111111111111111111111">
    <w:name w:val="WW-Absatz-Standardschriftart111111111111111111111111"/>
    <w:rPr/>
  </w:style>
  <w:style w:type="character" w:styleId="WWAbsatzStandardschriftart1111111111111111111111111">
    <w:name w:val="WW-Absatz-Standardschriftart1111111111111111111111111"/>
    <w:rPr/>
  </w:style>
  <w:style w:type="character" w:styleId="WWAbsatzStandardschriftart11111111111111111111111111">
    <w:name w:val="WW-Absatz-Standardschriftart11111111111111111111111111"/>
    <w:rPr/>
  </w:style>
  <w:style w:type="character" w:styleId="WWAbsatzStandardschriftart111111111111111111111111111">
    <w:name w:val="WW-Absatz-Standardschriftart111111111111111111111111111"/>
    <w:rPr/>
  </w:style>
  <w:style w:type="character" w:styleId="WWAbsatzStandardschriftart1111111111111111111111111111">
    <w:name w:val="WW-Absatz-Standardschriftart1111111111111111111111111111"/>
    <w:rPr/>
  </w:style>
  <w:style w:type="character" w:styleId="WWAbsatzStandardschriftart11111111111111111111111111111">
    <w:name w:val="WW-Absatz-Standardschriftart11111111111111111111111111111"/>
    <w:rPr/>
  </w:style>
  <w:style w:type="character" w:styleId="WWAbsatzStandardschriftart111111111111111111111111111111">
    <w:name w:val="WW-Absatz-Standardschriftart111111111111111111111111111111"/>
    <w:rPr/>
  </w:style>
  <w:style w:type="character" w:styleId="WW8Num9z3">
    <w:name w:val="WW8Num9z3"/>
    <w:rPr>
      <w:rFonts w:ascii="Wingdings 2" w:hAnsi="Wingdings 2" w:cs="OpenSymbol;Arial Unicode MS"/>
    </w:rPr>
  </w:style>
  <w:style w:type="character" w:styleId="WWAbsatzStandardschriftart1111111111111111111111111111111">
    <w:name w:val="WW-Absatz-Standardschriftart1111111111111111111111111111111"/>
    <w:rPr/>
  </w:style>
  <w:style w:type="character" w:styleId="WWAbsatzStandardschriftart11111111111111111111111111111111">
    <w:name w:val="WW-Absatz-Standardschriftart11111111111111111111111111111111"/>
    <w:rPr/>
  </w:style>
  <w:style w:type="character" w:styleId="WWAbsatzStandardschriftart111111111111111111111111111111111">
    <w:name w:val="WW-Absatz-Standardschriftart111111111111111111111111111111111"/>
    <w:rPr/>
  </w:style>
  <w:style w:type="character" w:styleId="WWAbsatzStandardschriftart1111111111111111111111111111111111">
    <w:name w:val="WW-Absatz-Standardschriftart1111111111111111111111111111111111"/>
    <w:rPr/>
  </w:style>
  <w:style w:type="character" w:styleId="WW8Num10z0">
    <w:name w:val="WW8Num10z0"/>
    <w:rPr>
      <w:rFonts w:ascii="Symbol" w:hAnsi="Symbol" w:cs="Symbol"/>
      <w:color w:val="000000"/>
    </w:rPr>
  </w:style>
  <w:style w:type="character" w:styleId="WW8Num10z1">
    <w:name w:val="WW8Num10z1"/>
    <w:rPr>
      <w:rFonts w:ascii="OpenSymbol;Arial Unicode MS" w:hAnsi="OpenSymbol;Arial Unicode MS" w:cs="OpenSymbol;Arial Unicode MS"/>
    </w:rPr>
  </w:style>
  <w:style w:type="character" w:styleId="WW8Num10z3">
    <w:name w:val="WW8Num10z3"/>
    <w:rPr>
      <w:rFonts w:ascii="Wingdings 2" w:hAnsi="Wingdings 2" w:cs="OpenSymbol;Arial Unicode MS"/>
    </w:rPr>
  </w:style>
  <w:style w:type="character" w:styleId="WW8Num11z0">
    <w:name w:val="WW8Num11z0"/>
    <w:rPr>
      <w:rFonts w:ascii="Symbol" w:hAnsi="Symbol" w:cs="Symbol"/>
      <w:color w:val="000000"/>
    </w:rPr>
  </w:style>
  <w:style w:type="character" w:styleId="WW8Num11z1">
    <w:name w:val="WW8Num11z1"/>
    <w:rPr>
      <w:rFonts w:ascii="OpenSymbol;Arial Unicode MS" w:hAnsi="OpenSymbol;Arial Unicode MS" w:cs="OpenSymbol;Arial Unicode MS"/>
    </w:rPr>
  </w:style>
  <w:style w:type="character" w:styleId="WW8Num11z3">
    <w:name w:val="WW8Num11z3"/>
    <w:rPr>
      <w:rFonts w:ascii="Wingdings 2" w:hAnsi="Wingdings 2" w:cs="OpenSymbol;Arial Unicode MS"/>
    </w:rPr>
  </w:style>
  <w:style w:type="character" w:styleId="WW8Num12z0">
    <w:name w:val="WW8Num12z0"/>
    <w:rPr>
      <w:rFonts w:ascii="Symbol" w:hAnsi="Symbol" w:cs="Symbol"/>
      <w:color w:val="000000"/>
    </w:rPr>
  </w:style>
  <w:style w:type="character" w:styleId="WW8Num12z1">
    <w:name w:val="WW8Num12z1"/>
    <w:rPr>
      <w:rFonts w:ascii="OpenSymbol;Arial Unicode MS" w:hAnsi="OpenSymbol;Arial Unicode MS" w:cs="OpenSymbol;Arial Unicode MS"/>
    </w:rPr>
  </w:style>
  <w:style w:type="character" w:styleId="WW8Num12z3">
    <w:name w:val="WW8Num12z3"/>
    <w:rPr>
      <w:rFonts w:ascii="Wingdings 2" w:hAnsi="Wingdings 2" w:cs="OpenSymbol;Arial Unicode MS"/>
    </w:rPr>
  </w:style>
  <w:style w:type="character" w:styleId="WW8Num13z0">
    <w:name w:val="WW8Num13z0"/>
    <w:rPr>
      <w:rFonts w:ascii="Symbol" w:hAnsi="Symbol" w:cs="Symbol"/>
      <w:color w:val="000000"/>
    </w:rPr>
  </w:style>
  <w:style w:type="character" w:styleId="WW8Num13z1">
    <w:name w:val="WW8Num13z1"/>
    <w:rPr>
      <w:rFonts w:ascii="OpenSymbol;Arial Unicode MS" w:hAnsi="OpenSymbol;Arial Unicode MS" w:cs="OpenSymbol;Arial Unicode MS"/>
    </w:rPr>
  </w:style>
  <w:style w:type="character" w:styleId="WW8Num13z3">
    <w:name w:val="WW8Num13z3"/>
    <w:rPr>
      <w:rFonts w:ascii="Wingdings 2" w:hAnsi="Wingdings 2" w:cs="OpenSymbol;Arial Unicode MS"/>
    </w:rPr>
  </w:style>
  <w:style w:type="character" w:styleId="WW8Num14z0">
    <w:name w:val="WW8Num14z0"/>
    <w:rPr>
      <w:rFonts w:ascii="Symbol" w:hAnsi="Symbol" w:cs="Symbol"/>
      <w:color w:val="000000"/>
    </w:rPr>
  </w:style>
  <w:style w:type="character" w:styleId="WW8Num14z1">
    <w:name w:val="WW8Num14z1"/>
    <w:rPr>
      <w:rFonts w:ascii="OpenSymbol;Arial Unicode MS" w:hAnsi="OpenSymbol;Arial Unicode MS" w:cs="OpenSymbol;Arial Unicode MS"/>
    </w:rPr>
  </w:style>
  <w:style w:type="character" w:styleId="WW8Num14z3">
    <w:name w:val="WW8Num14z3"/>
    <w:rPr>
      <w:rFonts w:ascii="Wingdings 2" w:hAnsi="Wingdings 2" w:cs="OpenSymbol;Arial Unicode MS"/>
    </w:rPr>
  </w:style>
  <w:style w:type="character" w:styleId="WW8Num15z0">
    <w:name w:val="WW8Num15z0"/>
    <w:rPr>
      <w:rFonts w:ascii="Symbol" w:hAnsi="Symbol" w:cs="Symbol"/>
      <w:color w:val="000000"/>
    </w:rPr>
  </w:style>
  <w:style w:type="character" w:styleId="WW8Num15z1">
    <w:name w:val="WW8Num15z1"/>
    <w:rPr>
      <w:rFonts w:ascii="OpenSymbol;Arial Unicode MS" w:hAnsi="OpenSymbol;Arial Unicode MS" w:cs="OpenSymbol;Arial Unicode MS"/>
    </w:rPr>
  </w:style>
  <w:style w:type="character" w:styleId="WW8Num15z3">
    <w:name w:val="WW8Num15z3"/>
    <w:rPr>
      <w:rFonts w:ascii="Wingdings 2" w:hAnsi="Wingdings 2" w:cs="OpenSymbol;Arial Unicode MS"/>
    </w:rPr>
  </w:style>
  <w:style w:type="character" w:styleId="WW8Num16z0">
    <w:name w:val="WW8Num16z0"/>
    <w:rPr>
      <w:rFonts w:ascii="Symbol" w:hAnsi="Symbol" w:cs="Symbol"/>
      <w:color w:val="000000"/>
    </w:rPr>
  </w:style>
  <w:style w:type="character" w:styleId="WW8Num16z1">
    <w:name w:val="WW8Num16z1"/>
    <w:rPr>
      <w:rFonts w:ascii="OpenSymbol;Arial Unicode MS" w:hAnsi="OpenSymbol;Arial Unicode MS" w:cs="OpenSymbol;Arial Unicode MS"/>
    </w:rPr>
  </w:style>
  <w:style w:type="character" w:styleId="WW8Num16z3">
    <w:name w:val="WW8Num16z3"/>
    <w:rPr>
      <w:rFonts w:ascii="Wingdings 2" w:hAnsi="Wingdings 2" w:cs="OpenSymbol;Arial Unicode MS"/>
    </w:rPr>
  </w:style>
  <w:style w:type="character" w:styleId="WW8Num17z0">
    <w:name w:val="WW8Num17z0"/>
    <w:rPr>
      <w:rFonts w:ascii="Symbol" w:hAnsi="Symbol" w:cs="Symbol"/>
      <w:color w:val="000000"/>
    </w:rPr>
  </w:style>
  <w:style w:type="character" w:styleId="WW8Num17z1">
    <w:name w:val="WW8Num17z1"/>
    <w:rPr>
      <w:rFonts w:ascii="OpenSymbol;Arial Unicode MS" w:hAnsi="OpenSymbol;Arial Unicode MS" w:cs="OpenSymbol;Arial Unicode MS"/>
    </w:rPr>
  </w:style>
  <w:style w:type="character" w:styleId="WW8Num17z3">
    <w:name w:val="WW8Num17z3"/>
    <w:rPr>
      <w:rFonts w:ascii="Wingdings 2" w:hAnsi="Wingdings 2" w:cs="OpenSymbol;Arial Unicode MS"/>
    </w:rPr>
  </w:style>
  <w:style w:type="character" w:styleId="WWDefaultParagraphFont">
    <w:name w:val="WW-Default Paragraph Font"/>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BalloonTextChar">
    <w:name w:val="Balloon Text Char"/>
    <w:rPr>
      <w:rFonts w:ascii="Tahoma" w:hAnsi="Tahoma" w:eastAsia="WenQuanYi Micro Hei;Arial Unicode MS" w:cs="Mangal"/>
      <w:sz w:val="16"/>
      <w:szCs w:val="14"/>
      <w:lang w:eastAsia="zh-CN" w:bidi="hi-IN"/>
    </w:rPr>
  </w:style>
  <w:style w:type="character" w:styleId="CommentReference">
    <w:name w:val="Comment Reference"/>
    <w:rPr>
      <w:sz w:val="16"/>
      <w:szCs w:val="16"/>
    </w:rPr>
  </w:style>
  <w:style w:type="character" w:styleId="CommentTextChar">
    <w:name w:val="Comment Text Char"/>
    <w:rPr>
      <w:rFonts w:ascii="Verdana" w:hAnsi="Verdana" w:eastAsia="WenQuanYi Micro Hei;Arial Unicode MS" w:cs="Mangal"/>
      <w:szCs w:val="18"/>
      <w:lang w:eastAsia="zh-CN" w:bidi="hi-IN"/>
    </w:rPr>
  </w:style>
  <w:style w:type="character" w:styleId="CommentSubjectChar">
    <w:name w:val="Comment Subject Char"/>
    <w:rPr>
      <w:rFonts w:ascii="Verdana" w:hAnsi="Verdana" w:eastAsia="WenQuanYi Micro Hei;Arial Unicode MS" w:cs="Mangal"/>
      <w:b/>
      <w:bCs/>
      <w:szCs w:val="18"/>
      <w:lang w:eastAsia="zh-CN" w:bidi="hi-IN"/>
    </w:rPr>
  </w:style>
  <w:style w:type="character" w:styleId="ListLabel1">
    <w:name w:val="ListLabel 1"/>
    <w:rPr>
      <w:rFonts w:cs="Symbol"/>
      <w:color w:val="000000"/>
      <w:sz w:val="20"/>
      <w:szCs w:val="20"/>
    </w:rPr>
  </w:style>
  <w:style w:type="character" w:styleId="ListLabel2">
    <w:name w:val="ListLabel 2"/>
    <w:rPr>
      <w:rFonts w:cs="OpenSymbol"/>
    </w:rPr>
  </w:style>
  <w:style w:type="character" w:styleId="ListLabel3">
    <w:name w:val="ListLabel 3"/>
    <w:rPr>
      <w:rFonts w:cs="Wingdings 2"/>
    </w:rPr>
  </w:style>
  <w:style w:type="character" w:styleId="ListLabel4">
    <w:name w:val="ListLabel 4"/>
    <w:rPr>
      <w:rFonts w:cs="Symbol"/>
      <w:sz w:val="20"/>
      <w:szCs w:val="20"/>
    </w:rPr>
  </w:style>
  <w:style w:type="character" w:styleId="ListLabel5">
    <w:name w:val="ListLabel 5"/>
    <w:rPr>
      <w:rFonts w:cs="Symbol"/>
    </w:rPr>
  </w:style>
  <w:style w:type="character" w:styleId="ListLabel6">
    <w:name w:val="ListLabel 6"/>
    <w:rPr>
      <w:rFonts w:cs="Symbol"/>
      <w:color w:val="000000"/>
      <w:sz w:val="20"/>
      <w:szCs w:val="20"/>
    </w:rPr>
  </w:style>
  <w:style w:type="character" w:styleId="ListLabel7">
    <w:name w:val="ListLabel 7"/>
    <w:rPr>
      <w:rFonts w:cs="OpenSymbol"/>
    </w:rPr>
  </w:style>
  <w:style w:type="character" w:styleId="ListLabel8">
    <w:name w:val="ListLabel 8"/>
    <w:rPr>
      <w:rFonts w:cs="Wingdings 2"/>
    </w:rPr>
  </w:style>
  <w:style w:type="character" w:styleId="ListLabel9">
    <w:name w:val="ListLabel 9"/>
    <w:rPr>
      <w:rFonts w:cs="Symbol"/>
      <w:sz w:val="20"/>
      <w:szCs w:val="20"/>
    </w:rPr>
  </w:style>
  <w:style w:type="character" w:styleId="ListLabel10">
    <w:name w:val="ListLabel 10"/>
    <w:rPr>
      <w:rFonts w:cs="Symbol"/>
    </w:rPr>
  </w:style>
  <w:style w:type="paragraph" w:styleId="Heading">
    <w:name w:val="Heading"/>
    <w:basedOn w:val="Normal"/>
    <w:next w:val="TextBody"/>
    <w:pPr>
      <w:keepNext/>
      <w:spacing w:before="240" w:after="120"/>
    </w:pPr>
    <w:rPr>
      <w:rFonts w:ascii="Verdana" w:hAnsi="Verdana" w:eastAsia="WenQuanYi Micro Hei;Arial Unicode MS" w:cs="Lohit Hindi;Arial Unicode MS"/>
      <w:sz w:val="28"/>
      <w:szCs w:val="28"/>
    </w:rPr>
  </w:style>
  <w:style w:type="paragraph" w:styleId="TextBody">
    <w:name w:val="Text Body"/>
    <w:basedOn w:val="Normal"/>
    <w:pPr>
      <w:spacing w:lineRule="auto" w:line="288" w:before="0" w:after="120"/>
    </w:pPr>
    <w:rPr>
      <w:sz w:val="20"/>
    </w:rPr>
  </w:style>
  <w:style w:type="paragraph" w:styleId="List">
    <w:name w:val="List"/>
    <w:basedOn w:val="TextBody"/>
    <w:pPr/>
    <w:rPr>
      <w:rFonts w:cs="Lohit Hindi;Arial Unicode MS"/>
    </w:rPr>
  </w:style>
  <w:style w:type="paragraph" w:styleId="Caption">
    <w:name w:val="Caption"/>
    <w:basedOn w:val="Normal"/>
    <w:pPr>
      <w:suppressLineNumbers/>
      <w:spacing w:before="120" w:after="120"/>
    </w:pPr>
    <w:rPr>
      <w:rFonts w:cs="Lohit Hindi;Arial Unicode MS"/>
      <w:i/>
      <w:iCs/>
      <w:sz w:val="24"/>
      <w:szCs w:val="24"/>
    </w:rPr>
  </w:style>
  <w:style w:type="paragraph" w:styleId="Index">
    <w:name w:val="Index"/>
    <w:basedOn w:val="Normal"/>
    <w:pPr>
      <w:suppressLineNumbers/>
    </w:pPr>
    <w:rPr>
      <w:rFonts w:cs="Lohit Hindi;Arial Unicode M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igure">
    <w:name w:val="Figure"/>
    <w:basedOn w:val="Caption"/>
    <w:pPr/>
    <w:rPr/>
  </w:style>
  <w:style w:type="paragraph" w:styleId="Text">
    <w:name w:val="Text"/>
    <w:basedOn w:val="Caption"/>
    <w:pPr/>
    <w:rPr/>
  </w:style>
  <w:style w:type="paragraph" w:styleId="FrameContents">
    <w:name w:val="Frame Contents"/>
    <w:basedOn w:val="TextBody"/>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ListBullet2">
    <w:name w:val="List Bullet 2"/>
    <w:basedOn w:val="List"/>
    <w:pPr>
      <w:spacing w:before="0" w:after="120"/>
      <w:ind w:left="720" w:right="0" w:hanging="360"/>
    </w:pPr>
    <w:rPr/>
  </w:style>
  <w:style w:type="paragraph" w:styleId="ListBullet3">
    <w:name w:val="List Bullet 3"/>
    <w:basedOn w:val="List"/>
    <w:pPr>
      <w:spacing w:before="0" w:after="120"/>
      <w:ind w:left="1080" w:right="0" w:hanging="360"/>
    </w:pPr>
    <w:rPr/>
  </w:style>
  <w:style w:type="paragraph" w:styleId="ListContinue4">
    <w:name w:val="List Continue 4"/>
    <w:basedOn w:val="List"/>
    <w:pPr>
      <w:spacing w:before="0" w:after="120"/>
      <w:ind w:left="1440" w:right="0" w:hanging="0"/>
    </w:pPr>
    <w:rPr/>
  </w:style>
  <w:style w:type="paragraph" w:styleId="ListBullet4">
    <w:name w:val="List Bullet 4"/>
    <w:basedOn w:val="List"/>
    <w:pPr>
      <w:spacing w:before="0" w:after="120"/>
      <w:ind w:left="1440" w:right="0" w:hanging="360"/>
    </w:pPr>
    <w:rPr/>
  </w:style>
  <w:style w:type="paragraph" w:styleId="BalloonText">
    <w:name w:val="Balloon Text"/>
    <w:basedOn w:val="Normal"/>
    <w:pPr/>
    <w:rPr>
      <w:rFonts w:ascii="Tahoma" w:hAnsi="Tahoma" w:cs="Mangal"/>
      <w:sz w:val="16"/>
      <w:szCs w:val="14"/>
    </w:rPr>
  </w:style>
  <w:style w:type="paragraph" w:styleId="CommentText">
    <w:name w:val="Comment Text"/>
    <w:basedOn w:val="Normal"/>
    <w:pPr/>
    <w:rPr>
      <w:rFonts w:cs="Mangal"/>
      <w:sz w:val="20"/>
      <w:szCs w:val="18"/>
    </w:rPr>
  </w:style>
  <w:style w:type="paragraph" w:styleId="CommentSubject">
    <w:name w:val="Comment Subject"/>
    <w:basedOn w:val="CommentText"/>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z.govt.nz/geodetic/datums-projections-heights/geodetic-datums/new-zealand-geodetic-datum-200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linz.govt.nz/geospatial-office/about/projects-and-news/anzlic-metadata-profile" TargetMode="Externa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2012-05-03T06:14:00Z</dcterms:created>
  <dc:creator>Chris Crook</dc:creator>
  <dc:language>en-NZ</dc:language>
  <cp:lastModifiedBy>Nic Donnelly</cp:lastModifiedBy>
  <dcterms:modified xsi:type="dcterms:W3CDTF">2013-08-25T18:46:00Z</dcterms:modified>
  <cp:revision>3</cp:revision>
</cp:coreProperties>
</file>